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Pr="00FD4A68" w:rsidRDefault="002D6C2A" w:rsidP="00AA1884">
      <w:pPr>
        <w:pStyle w:val="LabTitle"/>
        <w:rPr>
          <w:rStyle w:val="LabTitleInstVersred"/>
          <w:b/>
          <w:color w:val="auto"/>
        </w:rPr>
      </w:pPr>
      <w:r w:rsidRPr="00FD4A68">
        <w:t xml:space="preserve">Lab </w:t>
      </w:r>
      <w:r w:rsidR="00B97943">
        <w:t>-</w:t>
      </w:r>
      <w:r w:rsidRPr="00FD4A68">
        <w:t xml:space="preserve"> </w:t>
      </w:r>
      <w:r w:rsidR="00617DA4" w:rsidRPr="00617DA4">
        <w:t xml:space="preserve">Configuring </w:t>
      </w:r>
      <w:r w:rsidR="00163EF2">
        <w:t>Basic Single-Area OSPFv</w:t>
      </w:r>
      <w:r w:rsidR="00B82CDC">
        <w:t>3</w:t>
      </w:r>
      <w:r w:rsidR="004D36D7" w:rsidRPr="00FD4A68">
        <w:t xml:space="preserve"> </w:t>
      </w:r>
    </w:p>
    <w:p w:rsidR="003C6BCA" w:rsidRDefault="001E38E0" w:rsidP="0014219C">
      <w:pPr>
        <w:pStyle w:val="LabSection"/>
      </w:pPr>
      <w:r>
        <w:t>Topology</w:t>
      </w:r>
    </w:p>
    <w:p w:rsidR="008C4307" w:rsidRDefault="00AA1884" w:rsidP="00A6283D">
      <w:pPr>
        <w:pStyle w:val="Visual"/>
      </w:pPr>
      <w:r>
        <w:rPr>
          <w:noProof/>
        </w:rPr>
        <w:drawing>
          <wp:inline distT="0" distB="0" distL="0" distR="0">
            <wp:extent cx="3571875" cy="3514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875" cy="3514725"/>
                    </a:xfrm>
                    <a:prstGeom prst="rect">
                      <a:avLst/>
                    </a:prstGeom>
                    <a:noFill/>
                    <a:ln>
                      <a:noFill/>
                    </a:ln>
                  </pic:spPr>
                </pic:pic>
              </a:graphicData>
            </a:graphic>
          </wp:inline>
        </w:drawing>
      </w:r>
    </w:p>
    <w:p w:rsidR="00AE56C0" w:rsidRPr="00BB73FF" w:rsidRDefault="00AE56C0" w:rsidP="0014219C">
      <w:pPr>
        <w:pStyle w:val="LabSection"/>
      </w:pPr>
      <w:r w:rsidRPr="00BB73FF">
        <w:lastRenderedPageBreak/>
        <w:t>Addressing Table</w:t>
      </w:r>
    </w:p>
    <w:tbl>
      <w:tblPr>
        <w:tblW w:w="847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474"/>
        <w:gridCol w:w="1518"/>
        <w:gridCol w:w="3690"/>
        <w:gridCol w:w="1795"/>
      </w:tblGrid>
      <w:tr w:rsidR="006A22C5" w:rsidTr="00215F53">
        <w:trPr>
          <w:cantSplit/>
          <w:trHeight w:val="674"/>
          <w:jc w:val="center"/>
        </w:trPr>
        <w:tc>
          <w:tcPr>
            <w:tcW w:w="147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A22C5" w:rsidRPr="00E87D62" w:rsidRDefault="006A22C5" w:rsidP="00E87D62">
            <w:pPr>
              <w:pStyle w:val="TableHeading"/>
            </w:pPr>
            <w:r w:rsidRPr="00E87D62">
              <w:t>Device</w:t>
            </w:r>
          </w:p>
        </w:tc>
        <w:tc>
          <w:tcPr>
            <w:tcW w:w="151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A22C5" w:rsidRPr="00E87D62" w:rsidRDefault="006A22C5" w:rsidP="00E87D62">
            <w:pPr>
              <w:pStyle w:val="TableHeading"/>
            </w:pPr>
            <w:r w:rsidRPr="00E87D62">
              <w:t>Interface</w:t>
            </w:r>
          </w:p>
        </w:tc>
        <w:tc>
          <w:tcPr>
            <w:tcW w:w="36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A22C5" w:rsidRPr="00E87D62" w:rsidRDefault="006A22C5" w:rsidP="00E87D62">
            <w:pPr>
              <w:pStyle w:val="TableHeading"/>
            </w:pPr>
            <w:r w:rsidRPr="00E87D62">
              <w:t>IP</w:t>
            </w:r>
            <w:r>
              <w:t>v6</w:t>
            </w:r>
            <w:r w:rsidRPr="00E87D62">
              <w:t xml:space="preserve"> Address</w:t>
            </w:r>
          </w:p>
        </w:tc>
        <w:tc>
          <w:tcPr>
            <w:tcW w:w="179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A22C5" w:rsidRPr="00E87D62" w:rsidRDefault="006A22C5" w:rsidP="00B82CDC">
            <w:pPr>
              <w:pStyle w:val="TableHeading"/>
            </w:pPr>
            <w:r w:rsidRPr="00E87D62">
              <w:t>Default</w:t>
            </w:r>
            <w:r>
              <w:t xml:space="preserve"> </w:t>
            </w:r>
            <w:r w:rsidRPr="00E87D62">
              <w:t>Gateway</w:t>
            </w:r>
          </w:p>
        </w:tc>
      </w:tr>
      <w:tr w:rsidR="006A22C5" w:rsidTr="00215F53">
        <w:trPr>
          <w:cantSplit/>
          <w:jc w:val="center"/>
        </w:trPr>
        <w:tc>
          <w:tcPr>
            <w:tcW w:w="1474" w:type="dxa"/>
            <w:vAlign w:val="center"/>
          </w:tcPr>
          <w:p w:rsidR="006A22C5" w:rsidRDefault="006A22C5" w:rsidP="00294D0A">
            <w:pPr>
              <w:pStyle w:val="TableText"/>
            </w:pPr>
            <w:r>
              <w:t>R1</w:t>
            </w:r>
          </w:p>
        </w:tc>
        <w:tc>
          <w:tcPr>
            <w:tcW w:w="1518" w:type="dxa"/>
            <w:vAlign w:val="center"/>
          </w:tcPr>
          <w:p w:rsidR="006A22C5" w:rsidRDefault="006A22C5" w:rsidP="00294D0A">
            <w:pPr>
              <w:pStyle w:val="TableText"/>
            </w:pPr>
            <w:r>
              <w:t>G0/0</w:t>
            </w:r>
          </w:p>
        </w:tc>
        <w:tc>
          <w:tcPr>
            <w:tcW w:w="3690" w:type="dxa"/>
            <w:vAlign w:val="bottom"/>
          </w:tcPr>
          <w:p w:rsidR="006A22C5" w:rsidRDefault="006A22C5" w:rsidP="002B6E0A">
            <w:pPr>
              <w:pStyle w:val="TableText"/>
            </w:pPr>
            <w:r>
              <w:t>2001:DB8:ACAD:A::1/64</w:t>
            </w:r>
          </w:p>
          <w:p w:rsidR="006A22C5" w:rsidRDefault="006A22C5" w:rsidP="002B6E0A">
            <w:pPr>
              <w:pStyle w:val="TableText"/>
            </w:pPr>
            <w:r>
              <w:t>FE80::1 link-local</w:t>
            </w:r>
          </w:p>
        </w:tc>
        <w:tc>
          <w:tcPr>
            <w:tcW w:w="1795" w:type="dxa"/>
            <w:vAlign w:val="bottom"/>
          </w:tcPr>
          <w:p w:rsidR="006A22C5" w:rsidRDefault="006A22C5" w:rsidP="00E87D62">
            <w:pPr>
              <w:pStyle w:val="TableText"/>
            </w:pPr>
            <w:r>
              <w:t>N/A</w:t>
            </w:r>
          </w:p>
        </w:tc>
      </w:tr>
      <w:tr w:rsidR="006A22C5" w:rsidTr="00215F53">
        <w:trPr>
          <w:cantSplit/>
          <w:jc w:val="center"/>
        </w:trPr>
        <w:tc>
          <w:tcPr>
            <w:tcW w:w="1474" w:type="dxa"/>
            <w:vAlign w:val="center"/>
          </w:tcPr>
          <w:p w:rsidR="006A22C5" w:rsidRDefault="006A22C5" w:rsidP="00294D0A">
            <w:pPr>
              <w:pStyle w:val="TableText"/>
            </w:pPr>
          </w:p>
        </w:tc>
        <w:tc>
          <w:tcPr>
            <w:tcW w:w="1518" w:type="dxa"/>
            <w:vAlign w:val="center"/>
          </w:tcPr>
          <w:p w:rsidR="006A22C5" w:rsidRDefault="006A22C5" w:rsidP="00294D0A">
            <w:pPr>
              <w:pStyle w:val="TableText"/>
            </w:pPr>
            <w:r>
              <w:t>S0/0/0</w:t>
            </w:r>
            <w:r w:rsidR="00457A3C">
              <w:t xml:space="preserve"> (DCE)</w:t>
            </w:r>
          </w:p>
        </w:tc>
        <w:tc>
          <w:tcPr>
            <w:tcW w:w="3690" w:type="dxa"/>
            <w:vAlign w:val="bottom"/>
          </w:tcPr>
          <w:p w:rsidR="006A22C5" w:rsidRDefault="006A22C5" w:rsidP="002B6E0A">
            <w:pPr>
              <w:pStyle w:val="TableText"/>
            </w:pPr>
            <w:r>
              <w:t>2001:DB8:ACAD:12::1/64</w:t>
            </w:r>
          </w:p>
          <w:p w:rsidR="006A22C5" w:rsidRDefault="006A22C5" w:rsidP="002B6E0A">
            <w:pPr>
              <w:pStyle w:val="TableText"/>
            </w:pPr>
            <w:r>
              <w:t>FE80::1 link-local</w:t>
            </w:r>
          </w:p>
        </w:tc>
        <w:tc>
          <w:tcPr>
            <w:tcW w:w="1795" w:type="dxa"/>
            <w:vAlign w:val="bottom"/>
          </w:tcPr>
          <w:p w:rsidR="006A22C5" w:rsidRDefault="006A22C5" w:rsidP="00E87D62">
            <w:pPr>
              <w:pStyle w:val="TableText"/>
            </w:pPr>
            <w:r>
              <w:t>N/A</w:t>
            </w:r>
          </w:p>
        </w:tc>
      </w:tr>
      <w:tr w:rsidR="006A22C5" w:rsidTr="00215F53">
        <w:trPr>
          <w:cantSplit/>
          <w:jc w:val="center"/>
        </w:trPr>
        <w:tc>
          <w:tcPr>
            <w:tcW w:w="1474" w:type="dxa"/>
            <w:vAlign w:val="center"/>
          </w:tcPr>
          <w:p w:rsidR="006A22C5" w:rsidRDefault="006A22C5" w:rsidP="00294D0A">
            <w:pPr>
              <w:pStyle w:val="TableText"/>
            </w:pPr>
          </w:p>
        </w:tc>
        <w:tc>
          <w:tcPr>
            <w:tcW w:w="1518" w:type="dxa"/>
            <w:vAlign w:val="center"/>
          </w:tcPr>
          <w:p w:rsidR="006A22C5" w:rsidRDefault="006A22C5" w:rsidP="00294D0A">
            <w:pPr>
              <w:pStyle w:val="TableText"/>
            </w:pPr>
            <w:r>
              <w:t>S0/0/1</w:t>
            </w:r>
          </w:p>
        </w:tc>
        <w:tc>
          <w:tcPr>
            <w:tcW w:w="3690" w:type="dxa"/>
            <w:vAlign w:val="bottom"/>
          </w:tcPr>
          <w:p w:rsidR="006A22C5" w:rsidRDefault="006A22C5" w:rsidP="002B6E0A">
            <w:pPr>
              <w:pStyle w:val="TableText"/>
            </w:pPr>
            <w:r>
              <w:t>2001:DB8:ACAD:</w:t>
            </w:r>
            <w:r w:rsidR="00457A3C">
              <w:t>1</w:t>
            </w:r>
            <w:r>
              <w:t>3::1/64</w:t>
            </w:r>
          </w:p>
          <w:p w:rsidR="006A22C5" w:rsidRDefault="006A22C5" w:rsidP="002B6E0A">
            <w:pPr>
              <w:pStyle w:val="TableText"/>
            </w:pPr>
            <w:r>
              <w:t>FE80::1 link-local</w:t>
            </w:r>
          </w:p>
        </w:tc>
        <w:tc>
          <w:tcPr>
            <w:tcW w:w="1795" w:type="dxa"/>
            <w:vAlign w:val="bottom"/>
          </w:tcPr>
          <w:p w:rsidR="006A22C5" w:rsidRDefault="006A22C5" w:rsidP="00E87D62">
            <w:pPr>
              <w:pStyle w:val="TableText"/>
            </w:pPr>
            <w:r>
              <w:t>N/A</w:t>
            </w:r>
          </w:p>
        </w:tc>
      </w:tr>
      <w:tr w:rsidR="006A22C5" w:rsidTr="00215F53">
        <w:trPr>
          <w:cantSplit/>
          <w:jc w:val="center"/>
        </w:trPr>
        <w:tc>
          <w:tcPr>
            <w:tcW w:w="1474" w:type="dxa"/>
            <w:vAlign w:val="center"/>
          </w:tcPr>
          <w:p w:rsidR="006A22C5" w:rsidRDefault="006A22C5" w:rsidP="00294D0A">
            <w:pPr>
              <w:pStyle w:val="TableText"/>
            </w:pPr>
            <w:r>
              <w:t>R2</w:t>
            </w:r>
          </w:p>
        </w:tc>
        <w:tc>
          <w:tcPr>
            <w:tcW w:w="1518" w:type="dxa"/>
            <w:vAlign w:val="center"/>
          </w:tcPr>
          <w:p w:rsidR="006A22C5" w:rsidRDefault="006A22C5" w:rsidP="00294D0A">
            <w:pPr>
              <w:pStyle w:val="TableText"/>
            </w:pPr>
            <w:r>
              <w:t>G0/0</w:t>
            </w:r>
          </w:p>
        </w:tc>
        <w:tc>
          <w:tcPr>
            <w:tcW w:w="3690" w:type="dxa"/>
            <w:vAlign w:val="bottom"/>
          </w:tcPr>
          <w:p w:rsidR="006A22C5" w:rsidRDefault="006A22C5" w:rsidP="002B6E0A">
            <w:pPr>
              <w:pStyle w:val="TableText"/>
            </w:pPr>
            <w:r>
              <w:t>2001:DB8:ACAD:B::2/64</w:t>
            </w:r>
          </w:p>
          <w:p w:rsidR="006A22C5" w:rsidRDefault="006A22C5" w:rsidP="00087B10">
            <w:pPr>
              <w:pStyle w:val="TableText"/>
            </w:pPr>
            <w:r>
              <w:t>FE80::2 link-local</w:t>
            </w:r>
          </w:p>
        </w:tc>
        <w:tc>
          <w:tcPr>
            <w:tcW w:w="1795" w:type="dxa"/>
            <w:vAlign w:val="bottom"/>
          </w:tcPr>
          <w:p w:rsidR="006A22C5" w:rsidRDefault="006A22C5" w:rsidP="00E87D62">
            <w:pPr>
              <w:pStyle w:val="TableText"/>
            </w:pPr>
            <w:r>
              <w:t>N/A</w:t>
            </w:r>
          </w:p>
        </w:tc>
      </w:tr>
      <w:tr w:rsidR="006A22C5" w:rsidTr="00215F53">
        <w:trPr>
          <w:cantSplit/>
          <w:jc w:val="center"/>
        </w:trPr>
        <w:tc>
          <w:tcPr>
            <w:tcW w:w="1474" w:type="dxa"/>
            <w:vAlign w:val="center"/>
          </w:tcPr>
          <w:p w:rsidR="006A22C5" w:rsidRDefault="006A22C5" w:rsidP="00294D0A">
            <w:pPr>
              <w:pStyle w:val="TableText"/>
            </w:pPr>
          </w:p>
        </w:tc>
        <w:tc>
          <w:tcPr>
            <w:tcW w:w="1518" w:type="dxa"/>
            <w:vAlign w:val="center"/>
          </w:tcPr>
          <w:p w:rsidR="006A22C5" w:rsidRDefault="006A22C5" w:rsidP="00294D0A">
            <w:pPr>
              <w:pStyle w:val="TableText"/>
            </w:pPr>
            <w:r>
              <w:t>S0/0/0</w:t>
            </w:r>
          </w:p>
        </w:tc>
        <w:tc>
          <w:tcPr>
            <w:tcW w:w="3690" w:type="dxa"/>
            <w:vAlign w:val="bottom"/>
          </w:tcPr>
          <w:p w:rsidR="006A22C5" w:rsidRDefault="006A22C5" w:rsidP="00B82CDC">
            <w:pPr>
              <w:pStyle w:val="TableText"/>
            </w:pPr>
            <w:r>
              <w:t>2001:DB8:ACAD:12::2/64</w:t>
            </w:r>
          </w:p>
          <w:p w:rsidR="006A22C5" w:rsidRDefault="006A22C5" w:rsidP="00B82CDC">
            <w:pPr>
              <w:pStyle w:val="TableText"/>
            </w:pPr>
            <w:r>
              <w:t>FE80::2 link-local</w:t>
            </w:r>
          </w:p>
        </w:tc>
        <w:tc>
          <w:tcPr>
            <w:tcW w:w="1795" w:type="dxa"/>
            <w:vAlign w:val="bottom"/>
          </w:tcPr>
          <w:p w:rsidR="006A22C5" w:rsidRDefault="006A22C5" w:rsidP="00E87D62">
            <w:pPr>
              <w:pStyle w:val="TableText"/>
            </w:pPr>
            <w:r>
              <w:t>N/A</w:t>
            </w:r>
          </w:p>
        </w:tc>
      </w:tr>
      <w:tr w:rsidR="006A22C5" w:rsidTr="00215F53">
        <w:trPr>
          <w:cantSplit/>
          <w:jc w:val="center"/>
        </w:trPr>
        <w:tc>
          <w:tcPr>
            <w:tcW w:w="1474" w:type="dxa"/>
            <w:vAlign w:val="center"/>
          </w:tcPr>
          <w:p w:rsidR="006A22C5" w:rsidRDefault="006A22C5" w:rsidP="00294D0A">
            <w:pPr>
              <w:pStyle w:val="TableText"/>
            </w:pPr>
          </w:p>
        </w:tc>
        <w:tc>
          <w:tcPr>
            <w:tcW w:w="1518" w:type="dxa"/>
            <w:vAlign w:val="center"/>
          </w:tcPr>
          <w:p w:rsidR="006A22C5" w:rsidRDefault="006A22C5" w:rsidP="00294D0A">
            <w:pPr>
              <w:pStyle w:val="TableText"/>
            </w:pPr>
            <w:r>
              <w:t>S0/0/1</w:t>
            </w:r>
            <w:r w:rsidR="00457A3C">
              <w:t xml:space="preserve"> (DCE)</w:t>
            </w:r>
          </w:p>
        </w:tc>
        <w:tc>
          <w:tcPr>
            <w:tcW w:w="3690" w:type="dxa"/>
            <w:vAlign w:val="bottom"/>
          </w:tcPr>
          <w:p w:rsidR="006A22C5" w:rsidRDefault="006A22C5" w:rsidP="00B82CDC">
            <w:pPr>
              <w:pStyle w:val="TableText"/>
            </w:pPr>
            <w:r>
              <w:t>2001:DB8:ACAD:23::2/64</w:t>
            </w:r>
          </w:p>
          <w:p w:rsidR="006A22C5" w:rsidRDefault="006A22C5" w:rsidP="00B82CDC">
            <w:pPr>
              <w:pStyle w:val="TableText"/>
            </w:pPr>
            <w:r>
              <w:t>FE80::2 link-local</w:t>
            </w:r>
          </w:p>
        </w:tc>
        <w:tc>
          <w:tcPr>
            <w:tcW w:w="1795" w:type="dxa"/>
            <w:vAlign w:val="bottom"/>
          </w:tcPr>
          <w:p w:rsidR="006A22C5" w:rsidRDefault="006A22C5" w:rsidP="00E87D62">
            <w:pPr>
              <w:pStyle w:val="TableText"/>
            </w:pPr>
            <w:r>
              <w:t>N/A</w:t>
            </w:r>
          </w:p>
        </w:tc>
      </w:tr>
      <w:tr w:rsidR="006A22C5" w:rsidTr="00215F53">
        <w:trPr>
          <w:cantSplit/>
          <w:jc w:val="center"/>
        </w:trPr>
        <w:tc>
          <w:tcPr>
            <w:tcW w:w="1474" w:type="dxa"/>
            <w:vAlign w:val="center"/>
          </w:tcPr>
          <w:p w:rsidR="006A22C5" w:rsidRDefault="006A22C5" w:rsidP="00294D0A">
            <w:pPr>
              <w:pStyle w:val="TableText"/>
            </w:pPr>
            <w:r>
              <w:t>R3</w:t>
            </w:r>
          </w:p>
        </w:tc>
        <w:tc>
          <w:tcPr>
            <w:tcW w:w="1518" w:type="dxa"/>
            <w:vAlign w:val="center"/>
          </w:tcPr>
          <w:p w:rsidR="006A22C5" w:rsidRDefault="006A22C5" w:rsidP="00294D0A">
            <w:pPr>
              <w:pStyle w:val="TableText"/>
            </w:pPr>
            <w:r>
              <w:t>G0/0</w:t>
            </w:r>
          </w:p>
        </w:tc>
        <w:tc>
          <w:tcPr>
            <w:tcW w:w="3690" w:type="dxa"/>
            <w:vAlign w:val="bottom"/>
          </w:tcPr>
          <w:p w:rsidR="006A22C5" w:rsidRDefault="006A22C5" w:rsidP="002B6E0A">
            <w:pPr>
              <w:pStyle w:val="TableText"/>
            </w:pPr>
            <w:r>
              <w:t>2001:DB8:ACAD:C::3/64</w:t>
            </w:r>
          </w:p>
          <w:p w:rsidR="006A22C5" w:rsidRDefault="006A22C5" w:rsidP="002B6E0A">
            <w:pPr>
              <w:pStyle w:val="TableText"/>
            </w:pPr>
            <w:r>
              <w:t>FE80::3 link-local</w:t>
            </w:r>
          </w:p>
        </w:tc>
        <w:tc>
          <w:tcPr>
            <w:tcW w:w="1795" w:type="dxa"/>
            <w:vAlign w:val="bottom"/>
          </w:tcPr>
          <w:p w:rsidR="006A22C5" w:rsidRDefault="006A22C5" w:rsidP="00E87D62">
            <w:pPr>
              <w:pStyle w:val="TableText"/>
            </w:pPr>
            <w:r>
              <w:t>N/A</w:t>
            </w:r>
          </w:p>
        </w:tc>
      </w:tr>
      <w:tr w:rsidR="006A22C5" w:rsidTr="00215F53">
        <w:trPr>
          <w:cantSplit/>
          <w:jc w:val="center"/>
        </w:trPr>
        <w:tc>
          <w:tcPr>
            <w:tcW w:w="1474" w:type="dxa"/>
            <w:vAlign w:val="center"/>
          </w:tcPr>
          <w:p w:rsidR="006A22C5" w:rsidRDefault="006A22C5" w:rsidP="00294D0A">
            <w:pPr>
              <w:pStyle w:val="TableText"/>
            </w:pPr>
          </w:p>
        </w:tc>
        <w:tc>
          <w:tcPr>
            <w:tcW w:w="1518" w:type="dxa"/>
            <w:vAlign w:val="center"/>
          </w:tcPr>
          <w:p w:rsidR="006A22C5" w:rsidRDefault="006A22C5" w:rsidP="00294D0A">
            <w:pPr>
              <w:pStyle w:val="TableText"/>
            </w:pPr>
            <w:r>
              <w:t>S0/0/0</w:t>
            </w:r>
            <w:r w:rsidR="00457A3C">
              <w:t xml:space="preserve"> (DCE)</w:t>
            </w:r>
          </w:p>
        </w:tc>
        <w:tc>
          <w:tcPr>
            <w:tcW w:w="3690" w:type="dxa"/>
            <w:vAlign w:val="bottom"/>
          </w:tcPr>
          <w:p w:rsidR="006A22C5" w:rsidRDefault="006A22C5" w:rsidP="00A00833">
            <w:pPr>
              <w:pStyle w:val="TableText"/>
            </w:pPr>
            <w:r>
              <w:t>2001:DB8:ACAD:13::3/64</w:t>
            </w:r>
          </w:p>
          <w:p w:rsidR="006A22C5" w:rsidRDefault="006A22C5" w:rsidP="00A00833">
            <w:pPr>
              <w:pStyle w:val="TableText"/>
            </w:pPr>
            <w:r>
              <w:t>FE80::3 link-local</w:t>
            </w:r>
          </w:p>
        </w:tc>
        <w:tc>
          <w:tcPr>
            <w:tcW w:w="1795" w:type="dxa"/>
            <w:vAlign w:val="bottom"/>
          </w:tcPr>
          <w:p w:rsidR="006A22C5" w:rsidRDefault="006A22C5" w:rsidP="00E87D62">
            <w:pPr>
              <w:pStyle w:val="TableText"/>
            </w:pPr>
            <w:r>
              <w:t>N/A</w:t>
            </w:r>
          </w:p>
        </w:tc>
      </w:tr>
      <w:tr w:rsidR="006A22C5" w:rsidTr="00215F53">
        <w:trPr>
          <w:cantSplit/>
          <w:jc w:val="center"/>
        </w:trPr>
        <w:tc>
          <w:tcPr>
            <w:tcW w:w="1474" w:type="dxa"/>
            <w:vAlign w:val="center"/>
          </w:tcPr>
          <w:p w:rsidR="006A22C5" w:rsidRDefault="006A22C5" w:rsidP="00294D0A">
            <w:pPr>
              <w:pStyle w:val="TableText"/>
            </w:pPr>
          </w:p>
        </w:tc>
        <w:tc>
          <w:tcPr>
            <w:tcW w:w="1518" w:type="dxa"/>
            <w:vAlign w:val="center"/>
          </w:tcPr>
          <w:p w:rsidR="006A22C5" w:rsidRDefault="006A22C5" w:rsidP="00294D0A">
            <w:pPr>
              <w:pStyle w:val="TableText"/>
            </w:pPr>
            <w:r>
              <w:t>S0/0/1</w:t>
            </w:r>
          </w:p>
        </w:tc>
        <w:tc>
          <w:tcPr>
            <w:tcW w:w="3690" w:type="dxa"/>
            <w:vAlign w:val="bottom"/>
          </w:tcPr>
          <w:p w:rsidR="006A22C5" w:rsidRDefault="006A22C5" w:rsidP="00A00833">
            <w:pPr>
              <w:pStyle w:val="TableText"/>
            </w:pPr>
            <w:r>
              <w:t>2001:DB8:ACAD:23::3/64</w:t>
            </w:r>
          </w:p>
          <w:p w:rsidR="006A22C5" w:rsidRDefault="006A22C5" w:rsidP="00A00833">
            <w:pPr>
              <w:pStyle w:val="TableText"/>
            </w:pPr>
            <w:r>
              <w:t>FE80::3 link-local</w:t>
            </w:r>
          </w:p>
        </w:tc>
        <w:tc>
          <w:tcPr>
            <w:tcW w:w="1795" w:type="dxa"/>
            <w:vAlign w:val="bottom"/>
          </w:tcPr>
          <w:p w:rsidR="006A22C5" w:rsidRDefault="006A22C5" w:rsidP="00E87D62">
            <w:pPr>
              <w:pStyle w:val="TableText"/>
            </w:pPr>
            <w:r>
              <w:t>N/A</w:t>
            </w:r>
          </w:p>
        </w:tc>
      </w:tr>
      <w:tr w:rsidR="006A22C5" w:rsidTr="00215F53">
        <w:trPr>
          <w:cantSplit/>
          <w:jc w:val="center"/>
        </w:trPr>
        <w:tc>
          <w:tcPr>
            <w:tcW w:w="1474" w:type="dxa"/>
            <w:vAlign w:val="center"/>
          </w:tcPr>
          <w:p w:rsidR="006A22C5" w:rsidRPr="00E87D62" w:rsidRDefault="006A22C5" w:rsidP="00294D0A">
            <w:pPr>
              <w:pStyle w:val="TableText"/>
            </w:pPr>
            <w:r w:rsidRPr="00E87D62">
              <w:t>PC-A</w:t>
            </w:r>
          </w:p>
        </w:tc>
        <w:tc>
          <w:tcPr>
            <w:tcW w:w="1518" w:type="dxa"/>
            <w:vAlign w:val="center"/>
          </w:tcPr>
          <w:p w:rsidR="006A22C5" w:rsidRPr="00E87D62" w:rsidRDefault="006A22C5" w:rsidP="00294D0A">
            <w:pPr>
              <w:pStyle w:val="TableText"/>
            </w:pPr>
            <w:r w:rsidRPr="00E87D62">
              <w:t>NIC</w:t>
            </w:r>
          </w:p>
        </w:tc>
        <w:tc>
          <w:tcPr>
            <w:tcW w:w="3690" w:type="dxa"/>
            <w:vAlign w:val="bottom"/>
          </w:tcPr>
          <w:p w:rsidR="006A22C5" w:rsidRPr="00E87D62" w:rsidRDefault="006A22C5" w:rsidP="00A00833">
            <w:pPr>
              <w:pStyle w:val="TableText"/>
            </w:pPr>
            <w:r>
              <w:t>2001:DB8:ACAD:A::A/64</w:t>
            </w:r>
          </w:p>
        </w:tc>
        <w:tc>
          <w:tcPr>
            <w:tcW w:w="1795" w:type="dxa"/>
            <w:vAlign w:val="bottom"/>
          </w:tcPr>
          <w:p w:rsidR="006A22C5" w:rsidRPr="00E87D62" w:rsidRDefault="006A22C5" w:rsidP="00C81112">
            <w:pPr>
              <w:pStyle w:val="TableText"/>
            </w:pPr>
            <w:r>
              <w:t>FE80::1</w:t>
            </w:r>
          </w:p>
        </w:tc>
      </w:tr>
      <w:tr w:rsidR="006A22C5" w:rsidTr="00215F53">
        <w:trPr>
          <w:cantSplit/>
          <w:jc w:val="center"/>
        </w:trPr>
        <w:tc>
          <w:tcPr>
            <w:tcW w:w="1474" w:type="dxa"/>
            <w:vAlign w:val="center"/>
          </w:tcPr>
          <w:p w:rsidR="006A22C5" w:rsidRPr="00E87D62" w:rsidRDefault="006A22C5" w:rsidP="00294D0A">
            <w:pPr>
              <w:pStyle w:val="TableText"/>
            </w:pPr>
            <w:r>
              <w:t>PC-B</w:t>
            </w:r>
          </w:p>
        </w:tc>
        <w:tc>
          <w:tcPr>
            <w:tcW w:w="1518" w:type="dxa"/>
            <w:vAlign w:val="center"/>
          </w:tcPr>
          <w:p w:rsidR="006A22C5" w:rsidRPr="00E87D62" w:rsidRDefault="006A22C5" w:rsidP="00294D0A">
            <w:pPr>
              <w:pStyle w:val="TableText"/>
            </w:pPr>
            <w:r>
              <w:t>NIC</w:t>
            </w:r>
          </w:p>
        </w:tc>
        <w:tc>
          <w:tcPr>
            <w:tcW w:w="3690" w:type="dxa"/>
            <w:vAlign w:val="bottom"/>
          </w:tcPr>
          <w:p w:rsidR="006A22C5" w:rsidRPr="00E87D62" w:rsidRDefault="006A22C5" w:rsidP="00A00833">
            <w:pPr>
              <w:pStyle w:val="TableText"/>
            </w:pPr>
            <w:r>
              <w:t>2001:DB8:ACAD:B::B/64</w:t>
            </w:r>
          </w:p>
        </w:tc>
        <w:tc>
          <w:tcPr>
            <w:tcW w:w="1795" w:type="dxa"/>
            <w:vAlign w:val="bottom"/>
          </w:tcPr>
          <w:p w:rsidR="006A22C5" w:rsidRPr="00E87D62" w:rsidRDefault="006A22C5" w:rsidP="00C81112">
            <w:pPr>
              <w:pStyle w:val="TableText"/>
            </w:pPr>
            <w:r>
              <w:t>FE80::2</w:t>
            </w:r>
          </w:p>
        </w:tc>
      </w:tr>
      <w:tr w:rsidR="006A22C5" w:rsidTr="00215F53">
        <w:trPr>
          <w:cantSplit/>
          <w:jc w:val="center"/>
        </w:trPr>
        <w:tc>
          <w:tcPr>
            <w:tcW w:w="1474" w:type="dxa"/>
            <w:vAlign w:val="center"/>
          </w:tcPr>
          <w:p w:rsidR="006A22C5" w:rsidRPr="00E87D62" w:rsidRDefault="006A22C5" w:rsidP="00294D0A">
            <w:pPr>
              <w:pStyle w:val="TableText"/>
            </w:pPr>
            <w:r w:rsidRPr="00E87D62">
              <w:t>PC-C</w:t>
            </w:r>
          </w:p>
        </w:tc>
        <w:tc>
          <w:tcPr>
            <w:tcW w:w="1518" w:type="dxa"/>
            <w:vAlign w:val="center"/>
          </w:tcPr>
          <w:p w:rsidR="006A22C5" w:rsidRPr="00E87D62" w:rsidRDefault="006A22C5" w:rsidP="00294D0A">
            <w:pPr>
              <w:pStyle w:val="TableText"/>
            </w:pPr>
            <w:r w:rsidRPr="00E87D62">
              <w:t>NIC</w:t>
            </w:r>
          </w:p>
        </w:tc>
        <w:tc>
          <w:tcPr>
            <w:tcW w:w="3690" w:type="dxa"/>
            <w:vAlign w:val="bottom"/>
          </w:tcPr>
          <w:p w:rsidR="006A22C5" w:rsidRPr="00E87D62" w:rsidRDefault="006A22C5" w:rsidP="00A00833">
            <w:pPr>
              <w:pStyle w:val="TableText"/>
            </w:pPr>
            <w:r>
              <w:t>2001:DB8:ACAD:C::C/64</w:t>
            </w:r>
          </w:p>
        </w:tc>
        <w:tc>
          <w:tcPr>
            <w:tcW w:w="1795" w:type="dxa"/>
            <w:vAlign w:val="bottom"/>
          </w:tcPr>
          <w:p w:rsidR="006A22C5" w:rsidRPr="00E87D62" w:rsidRDefault="006A22C5" w:rsidP="00C81112">
            <w:pPr>
              <w:pStyle w:val="TableText"/>
            </w:pPr>
            <w:r>
              <w:t>FE80::3</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B113B2">
        <w:t>Build the Network and Configure Basic Device Settings</w:t>
      </w:r>
    </w:p>
    <w:p w:rsidR="00AE350B" w:rsidRDefault="006E6581" w:rsidP="00AE350B">
      <w:pPr>
        <w:pStyle w:val="BodyTextL25Bold"/>
      </w:pPr>
      <w:r>
        <w:t xml:space="preserve">Part </w:t>
      </w:r>
      <w:r w:rsidR="00294D0A">
        <w:t>2</w:t>
      </w:r>
      <w:r>
        <w:t xml:space="preserve">: </w:t>
      </w:r>
      <w:r w:rsidR="00163EF2">
        <w:t>Configure and Verify OSPF</w:t>
      </w:r>
      <w:r w:rsidR="00B82CDC">
        <w:t>v3</w:t>
      </w:r>
      <w:r w:rsidR="00163EF2">
        <w:t xml:space="preserve"> Routing</w:t>
      </w:r>
    </w:p>
    <w:p w:rsidR="00A21115" w:rsidRDefault="00294D0A" w:rsidP="00AE350B">
      <w:pPr>
        <w:pStyle w:val="BodyTextL25Bold"/>
      </w:pPr>
      <w:r>
        <w:t>Part 3</w:t>
      </w:r>
      <w:r w:rsidR="00A21115">
        <w:t xml:space="preserve">: Configure </w:t>
      </w:r>
      <w:r w:rsidR="00595D28">
        <w:t>OSPFv3 Passive Interfaces</w:t>
      </w:r>
    </w:p>
    <w:p w:rsidR="00C07FD9" w:rsidRDefault="009D2C27" w:rsidP="00AE350B">
      <w:pPr>
        <w:pStyle w:val="LabSection"/>
      </w:pPr>
      <w:r>
        <w:t xml:space="preserve">Background </w:t>
      </w:r>
      <w:r w:rsidR="00672919">
        <w:t>/ Scenario</w:t>
      </w:r>
    </w:p>
    <w:p w:rsidR="00087B10" w:rsidRDefault="00087B10" w:rsidP="00087B10">
      <w:pPr>
        <w:pStyle w:val="BodyTextL25"/>
      </w:pPr>
      <w:r>
        <w:t>Open Shortest Path First (OSPF) is a link-state routing protocol for IP networks. OSPFv2 is defined for IPv4 networks, and OSPFv3 is defined for IPv6 networks.</w:t>
      </w:r>
    </w:p>
    <w:p w:rsidR="00AE350B" w:rsidRPr="00C07FD9" w:rsidRDefault="00087B10" w:rsidP="00087B10">
      <w:pPr>
        <w:pStyle w:val="BodyTextL25"/>
      </w:pPr>
      <w:r>
        <w:t xml:space="preserve">In this lab, you will configure the network topology with OSPFv3 routing, assign </w:t>
      </w:r>
      <w:r w:rsidR="00E25F44">
        <w:t>r</w:t>
      </w:r>
      <w:r>
        <w:t xml:space="preserve">outer IDs, </w:t>
      </w:r>
      <w:r w:rsidR="00D37A6C">
        <w:t>configure passive interfaces</w:t>
      </w:r>
      <w:r>
        <w:t xml:space="preserve">, and use a number of CLI commands to </w:t>
      </w:r>
      <w:r w:rsidR="00D37A6C">
        <w:t xml:space="preserve">display and </w:t>
      </w:r>
      <w:r>
        <w:t xml:space="preserve">verify OSPFv3 routing </w:t>
      </w:r>
      <w:r w:rsidR="00D37A6C">
        <w:t>information</w:t>
      </w:r>
      <w:r w:rsidR="00E20BAB">
        <w:t>.</w:t>
      </w:r>
    </w:p>
    <w:p w:rsidR="004D3339" w:rsidRDefault="004D3339" w:rsidP="00EF51DD">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D37A6C">
        <w:rPr>
          <w:rFonts w:eastAsia="Arial"/>
        </w:rPr>
        <w:t>5.2(4)M3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image).</w:t>
      </w:r>
      <w:r w:rsidR="008C2920">
        <w:rPr>
          <w:rFonts w:eastAsia="Arial"/>
        </w:rPr>
        <w:t xml:space="preserve"> </w:t>
      </w:r>
      <w:r w:rsidRPr="00A86660">
        <w:rPr>
          <w:rFonts w:eastAsia="Arial"/>
        </w:rPr>
        <w:t>Other routers</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4C1648">
        <w:rPr>
          <w:rFonts w:eastAsia="Arial"/>
        </w:rPr>
        <w:t>T</w:t>
      </w:r>
      <w:r w:rsidR="008C2920" w:rsidRPr="00A86660">
        <w:rPr>
          <w:rFonts w:eastAsia="Arial"/>
        </w:rPr>
        <w:t>able at the end of th</w:t>
      </w:r>
      <w:r w:rsidR="004C1648">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AF40BD" w:rsidRDefault="009D2C27" w:rsidP="00AF40BD">
      <w:pPr>
        <w:pStyle w:val="BodyTextL25"/>
      </w:pPr>
      <w:r w:rsidRPr="00BF16BF">
        <w:rPr>
          <w:b/>
        </w:rPr>
        <w:lastRenderedPageBreak/>
        <w:t>Note</w:t>
      </w:r>
      <w:r w:rsidRPr="0034604B">
        <w:t>:</w:t>
      </w:r>
      <w:r w:rsidRPr="00DE6F44">
        <w:t xml:space="preserve"> </w:t>
      </w:r>
      <w:r w:rsidR="00AF40BD">
        <w:t>Make sure that the routers have been erased and have no startup configurations. If you are unsure</w:t>
      </w:r>
      <w:r w:rsidR="003B7CCA">
        <w:t>,</w:t>
      </w:r>
      <w:r w:rsidR="00AF40BD">
        <w:t xml:space="preserve"> contact your instructor.</w:t>
      </w:r>
    </w:p>
    <w:p w:rsidR="007D2AFE" w:rsidRDefault="007D2AFE" w:rsidP="0014219C">
      <w:pPr>
        <w:pStyle w:val="LabSection"/>
      </w:pPr>
      <w:r>
        <w:t>Required R</w:t>
      </w:r>
      <w:r w:rsidR="006E6581">
        <w:t>esources</w:t>
      </w:r>
    </w:p>
    <w:p w:rsidR="00AE350B" w:rsidRDefault="00AE350B" w:rsidP="00AE350B">
      <w:pPr>
        <w:pStyle w:val="Bulletlevel1"/>
      </w:pPr>
      <w:r>
        <w:t>3 Routers (Cisco 1941 with Cisco</w:t>
      </w:r>
      <w:r w:rsidR="000C170B">
        <w:t xml:space="preserve"> IOS </w:t>
      </w:r>
      <w:r w:rsidR="0041389E">
        <w:t>R</w:t>
      </w:r>
      <w:r w:rsidR="000C170B">
        <w:t>elease 15.2(4)M3</w:t>
      </w:r>
      <w:r>
        <w:t xml:space="preserve"> universal image or comparable)</w:t>
      </w:r>
    </w:p>
    <w:p w:rsidR="00CD7F73" w:rsidRDefault="00EF51DD" w:rsidP="00CD7F73">
      <w:pPr>
        <w:pStyle w:val="Bulletlevel1"/>
      </w:pPr>
      <w:r>
        <w:t>3</w:t>
      </w:r>
      <w:r w:rsidR="00CD7F73">
        <w:t xml:space="preserve"> PCs (Windows 7, Vista, or XP with terminal emulation program, such as Tera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 xml:space="preserve">Ethernet </w:t>
      </w:r>
      <w:r w:rsidR="004C1648">
        <w:t xml:space="preserve">and serial </w:t>
      </w:r>
      <w:r>
        <w:t>cables as shown in the topology</w:t>
      </w:r>
    </w:p>
    <w:p w:rsidR="00112AC5" w:rsidRPr="004C0909" w:rsidRDefault="00B113B2" w:rsidP="00CD7F73">
      <w:pPr>
        <w:pStyle w:val="PartHead"/>
      </w:pPr>
      <w:r>
        <w:t>Build the Network and Configure Basic Device Settings</w:t>
      </w:r>
    </w:p>
    <w:p w:rsidR="00112AC5" w:rsidRDefault="00112AC5" w:rsidP="00580E73">
      <w:pPr>
        <w:pStyle w:val="BodyTextL25"/>
      </w:pPr>
      <w:r>
        <w:t>In Part 1, you</w:t>
      </w:r>
      <w:r w:rsidR="00E25F44">
        <w:t xml:space="preserve"> will</w:t>
      </w:r>
      <w:r>
        <w:t xml:space="preserve"> set up the network topology and configure basic settings</w:t>
      </w:r>
      <w:r w:rsidR="00594DA4">
        <w:t xml:space="preserve"> on the PC hosts and </w:t>
      </w:r>
      <w:r w:rsidR="004A2BD8">
        <w:t>r</w:t>
      </w:r>
      <w:r w:rsidR="00D37A6C">
        <w:t>outers</w:t>
      </w:r>
      <w:r w:rsidR="00594DA4">
        <w:t>.</w:t>
      </w:r>
    </w:p>
    <w:p w:rsidR="00112AC5" w:rsidRDefault="00112AC5" w:rsidP="00787CC1">
      <w:pPr>
        <w:pStyle w:val="StepHead"/>
      </w:pPr>
      <w:r>
        <w:t>Cable the net</w:t>
      </w:r>
      <w:r w:rsidR="00A807C1">
        <w:t>work as shown in the topology.</w:t>
      </w:r>
    </w:p>
    <w:p w:rsidR="00594DA4" w:rsidRDefault="00594DA4" w:rsidP="00594DA4">
      <w:pPr>
        <w:pStyle w:val="StepHead"/>
      </w:pPr>
      <w:r>
        <w:t xml:space="preserve">Initialize and reload the </w:t>
      </w:r>
      <w:r w:rsidR="00AE350B">
        <w:t>routers</w:t>
      </w:r>
      <w:r>
        <w:t xml:space="preserve"> as necessary.</w:t>
      </w:r>
    </w:p>
    <w:p w:rsidR="00594DA4" w:rsidRPr="00013934" w:rsidRDefault="00594DA4" w:rsidP="00594DA4">
      <w:pPr>
        <w:pStyle w:val="StepHead"/>
      </w:pPr>
      <w:r>
        <w:t xml:space="preserve">Configure basic settings for each </w:t>
      </w:r>
      <w:r w:rsidR="00C81112">
        <w:t>router</w:t>
      </w:r>
      <w:r>
        <w:t>.</w:t>
      </w:r>
    </w:p>
    <w:p w:rsidR="00594DA4" w:rsidRDefault="00617DA4" w:rsidP="00594DA4">
      <w:pPr>
        <w:pStyle w:val="SubStepAlpha"/>
      </w:pPr>
      <w:r>
        <w:t>D</w:t>
      </w:r>
      <w:r w:rsidR="00594DA4">
        <w:t>isabl</w:t>
      </w:r>
      <w:r>
        <w:t xml:space="preserve">e </w:t>
      </w:r>
      <w:r w:rsidR="00594DA4">
        <w:t>DNS lookup.</w:t>
      </w:r>
    </w:p>
    <w:p w:rsidR="00594DA4" w:rsidRDefault="00594DA4" w:rsidP="00594DA4">
      <w:pPr>
        <w:pStyle w:val="SubStepAlpha"/>
      </w:pPr>
      <w:r>
        <w:t xml:space="preserve">Configure </w:t>
      </w:r>
      <w:r w:rsidR="004A2BD8">
        <w:t>device</w:t>
      </w:r>
      <w:r>
        <w:t xml:space="preserve"> name as shown in the topology.</w:t>
      </w:r>
    </w:p>
    <w:p w:rsidR="00594DA4" w:rsidRDefault="00594DA4" w:rsidP="00594DA4">
      <w:pPr>
        <w:pStyle w:val="SubStepAlpha"/>
      </w:pPr>
      <w:r>
        <w:t xml:space="preserve">Assign </w:t>
      </w:r>
      <w:r>
        <w:rPr>
          <w:b/>
        </w:rPr>
        <w:t>class</w:t>
      </w:r>
      <w:r>
        <w:t xml:space="preserve"> as the privileged EXEC password.</w:t>
      </w:r>
    </w:p>
    <w:p w:rsidR="00594DA4" w:rsidRDefault="00594DA4" w:rsidP="00594DA4">
      <w:pPr>
        <w:pStyle w:val="SubStepAlpha"/>
      </w:pPr>
      <w:r>
        <w:t xml:space="preserve">Assign </w:t>
      </w:r>
      <w:r>
        <w:rPr>
          <w:b/>
        </w:rPr>
        <w:t>cisco</w:t>
      </w:r>
      <w:r>
        <w:t xml:space="preserve"> as the </w:t>
      </w:r>
      <w:proofErr w:type="spellStart"/>
      <w:r w:rsidR="0013347C">
        <w:t>vty</w:t>
      </w:r>
      <w:proofErr w:type="spellEnd"/>
      <w:r w:rsidR="0013347C">
        <w:t xml:space="preserve"> password</w:t>
      </w:r>
      <w:r>
        <w:t>.</w:t>
      </w:r>
    </w:p>
    <w:p w:rsidR="004B4CA9" w:rsidRDefault="004B4CA9" w:rsidP="00594DA4">
      <w:pPr>
        <w:pStyle w:val="SubStepAlpha"/>
      </w:pPr>
      <w:r>
        <w:t>Configure a MOTD banner to warn users that unauthorized access is prohibited.</w:t>
      </w:r>
    </w:p>
    <w:p w:rsidR="00594DA4" w:rsidRDefault="00594DA4" w:rsidP="00594DA4">
      <w:pPr>
        <w:pStyle w:val="SubStepAlpha"/>
      </w:pPr>
      <w:r>
        <w:t xml:space="preserve">Configure </w:t>
      </w:r>
      <w:r>
        <w:rPr>
          <w:b/>
        </w:rPr>
        <w:t>logging synchronous</w:t>
      </w:r>
      <w:r>
        <w:t xml:space="preserve"> </w:t>
      </w:r>
      <w:r w:rsidR="00617DA4">
        <w:t>for the console line.</w:t>
      </w:r>
    </w:p>
    <w:p w:rsidR="00E3168F" w:rsidRDefault="00E3168F" w:rsidP="00594DA4">
      <w:pPr>
        <w:pStyle w:val="SubStepAlpha"/>
      </w:pPr>
      <w:r>
        <w:t>Encrypt plain text passwords.</w:t>
      </w:r>
    </w:p>
    <w:p w:rsidR="000B367C" w:rsidRDefault="000B367C" w:rsidP="00594DA4">
      <w:pPr>
        <w:pStyle w:val="SubStepAlpha"/>
      </w:pPr>
      <w:r>
        <w:t>Configure the IP</w:t>
      </w:r>
      <w:r w:rsidR="00087B10">
        <w:t>v6</w:t>
      </w:r>
      <w:r>
        <w:t xml:space="preserve"> </w:t>
      </w:r>
      <w:r w:rsidR="00087B10">
        <w:t xml:space="preserve">unicast and link-local </w:t>
      </w:r>
      <w:r w:rsidR="00617DA4">
        <w:t>a</w:t>
      </w:r>
      <w:r>
        <w:t>ddress</w:t>
      </w:r>
      <w:r w:rsidR="00087B10">
        <w:t>es</w:t>
      </w:r>
      <w:r>
        <w:t xml:space="preserve"> listed in the Addressing Table </w:t>
      </w:r>
      <w:r w:rsidR="00617DA4">
        <w:t xml:space="preserve">for </w:t>
      </w:r>
      <w:r w:rsidR="00C81112">
        <w:t>all interfaces</w:t>
      </w:r>
      <w:r>
        <w:t>.</w:t>
      </w:r>
    </w:p>
    <w:p w:rsidR="006809B6" w:rsidRDefault="006809B6" w:rsidP="00594DA4">
      <w:pPr>
        <w:pStyle w:val="SubStepAlpha"/>
      </w:pPr>
      <w:r>
        <w:t>Enable IPv6 unicast routing on each router.</w:t>
      </w:r>
    </w:p>
    <w:p w:rsidR="00C009A9" w:rsidRDefault="00C81112" w:rsidP="00594DA4">
      <w:pPr>
        <w:pStyle w:val="SubStepAlpha"/>
      </w:pPr>
      <w:r>
        <w:t>Copy the running</w:t>
      </w:r>
      <w:r w:rsidR="00A26371">
        <w:t xml:space="preserve"> </w:t>
      </w:r>
      <w:r>
        <w:t>configuration to the startup</w:t>
      </w:r>
      <w:r w:rsidR="00A26371">
        <w:t xml:space="preserve"> </w:t>
      </w:r>
      <w:r>
        <w:t>configuration</w:t>
      </w:r>
      <w:r w:rsidR="00C009A9">
        <w:t>.</w:t>
      </w:r>
    </w:p>
    <w:p w:rsidR="00594DA4" w:rsidRDefault="00594DA4" w:rsidP="00594DA4">
      <w:pPr>
        <w:pStyle w:val="StepHead"/>
      </w:pPr>
      <w:r>
        <w:t>Configure PC hosts.</w:t>
      </w:r>
    </w:p>
    <w:p w:rsidR="00B113B2" w:rsidRDefault="00B113B2" w:rsidP="00B113B2">
      <w:pPr>
        <w:pStyle w:val="StepHead"/>
      </w:pPr>
      <w:r>
        <w:t>Test connectivity.</w:t>
      </w:r>
    </w:p>
    <w:p w:rsidR="00D37A6C" w:rsidRDefault="00D37A6C" w:rsidP="00D37A6C">
      <w:pPr>
        <w:pStyle w:val="BodyTextL25"/>
      </w:pPr>
      <w:r>
        <w:t xml:space="preserve">The routers should be able to ping one another, and each PC should be able to ping its </w:t>
      </w:r>
      <w:r w:rsidR="004A2BD8">
        <w:t xml:space="preserve">default </w:t>
      </w:r>
      <w:r>
        <w:t xml:space="preserve">gateway. The PCs </w:t>
      </w:r>
      <w:r w:rsidR="00A26371">
        <w:t>are un</w:t>
      </w:r>
      <w:r>
        <w:t>able to ping other PCs until OSPFv3 routing is configured. Verify and troubleshoot if necessary.</w:t>
      </w:r>
    </w:p>
    <w:p w:rsidR="006809B6" w:rsidRDefault="006809B6" w:rsidP="00087B10">
      <w:pPr>
        <w:pStyle w:val="PartHead"/>
      </w:pPr>
      <w:r>
        <w:t>Configure OSPFv3 Routing</w:t>
      </w:r>
    </w:p>
    <w:p w:rsidR="00A1729E" w:rsidRDefault="00A1729E" w:rsidP="00A1729E">
      <w:pPr>
        <w:pStyle w:val="BodyTextL25"/>
      </w:pPr>
      <w:r>
        <w:t xml:space="preserve">In Part 2, you will configure OSPFv3 routing on all routers in the </w:t>
      </w:r>
      <w:r w:rsidR="004A2BD8">
        <w:t>n</w:t>
      </w:r>
      <w:r>
        <w:t>etwork and then verify that routing tables are updated correctly.</w:t>
      </w:r>
    </w:p>
    <w:p w:rsidR="00087B10" w:rsidRDefault="006809B6" w:rsidP="006809B6">
      <w:pPr>
        <w:pStyle w:val="StepHead"/>
      </w:pPr>
      <w:r>
        <w:t>A</w:t>
      </w:r>
      <w:r w:rsidR="00087B10">
        <w:t xml:space="preserve">ssign </w:t>
      </w:r>
      <w:r w:rsidR="00A26371">
        <w:t>r</w:t>
      </w:r>
      <w:r w:rsidR="00087B10">
        <w:t>outer IDs</w:t>
      </w:r>
      <w:r w:rsidR="00E20BAB">
        <w:t>.</w:t>
      </w:r>
    </w:p>
    <w:p w:rsidR="00087B10" w:rsidRDefault="006809B6" w:rsidP="006809B6">
      <w:pPr>
        <w:pStyle w:val="BodyTextL25"/>
      </w:pPr>
      <w:r>
        <w:t xml:space="preserve">OSPFv3 continues to use a 32 bit address for </w:t>
      </w:r>
      <w:r w:rsidR="00087B10">
        <w:t>the router ID</w:t>
      </w:r>
      <w:r>
        <w:t xml:space="preserve">. </w:t>
      </w:r>
      <w:r w:rsidR="000558FD">
        <w:t xml:space="preserve">Because there are no IPv4 addresses configured on the routers, you will </w:t>
      </w:r>
      <w:r>
        <w:t xml:space="preserve">manually assign the router ID using the </w:t>
      </w:r>
      <w:r w:rsidRPr="00C07B7D">
        <w:rPr>
          <w:b/>
        </w:rPr>
        <w:t xml:space="preserve">router-id </w:t>
      </w:r>
      <w:r>
        <w:t>command.</w:t>
      </w:r>
    </w:p>
    <w:p w:rsidR="00A1729E" w:rsidRDefault="00A1729E" w:rsidP="00A1729E">
      <w:pPr>
        <w:pStyle w:val="SubStepAlpha"/>
      </w:pPr>
      <w:r>
        <w:t>Issue</w:t>
      </w:r>
      <w:r w:rsidRPr="00E20BAB">
        <w:t xml:space="preserve"> the </w:t>
      </w:r>
      <w:r w:rsidRPr="00A1729E">
        <w:rPr>
          <w:b/>
        </w:rPr>
        <w:t>ipv6 router ospf</w:t>
      </w:r>
      <w:r>
        <w:t xml:space="preserve"> command to </w:t>
      </w:r>
      <w:r w:rsidR="00530E18">
        <w:t>start</w:t>
      </w:r>
      <w:r>
        <w:t xml:space="preserve"> a</w:t>
      </w:r>
      <w:r w:rsidR="00530E18">
        <w:t>n</w:t>
      </w:r>
      <w:r>
        <w:t xml:space="preserve"> OSPFv3 process to the router.</w:t>
      </w:r>
    </w:p>
    <w:p w:rsidR="00A1729E" w:rsidRDefault="00A1729E" w:rsidP="00A1729E">
      <w:pPr>
        <w:pStyle w:val="CMD"/>
      </w:pPr>
      <w:r>
        <w:lastRenderedPageBreak/>
        <w:t>R1(config)</w:t>
      </w:r>
      <w:r w:rsidR="00E20BAB">
        <w:t>#</w:t>
      </w:r>
      <w:r>
        <w:t xml:space="preserve"> </w:t>
      </w:r>
      <w:r w:rsidRPr="00A1729E">
        <w:rPr>
          <w:b/>
        </w:rPr>
        <w:t xml:space="preserve">ipv6 router </w:t>
      </w:r>
      <w:proofErr w:type="spellStart"/>
      <w:r w:rsidRPr="00A1729E">
        <w:rPr>
          <w:b/>
        </w:rPr>
        <w:t>ospf</w:t>
      </w:r>
      <w:proofErr w:type="spellEnd"/>
      <w:r w:rsidRPr="00A1729E">
        <w:rPr>
          <w:b/>
        </w:rPr>
        <w:t xml:space="preserve"> 1</w:t>
      </w:r>
    </w:p>
    <w:p w:rsidR="00A1729E" w:rsidRDefault="00A1729E" w:rsidP="00A1729E">
      <w:pPr>
        <w:pStyle w:val="BodyTextL50"/>
      </w:pPr>
      <w:r w:rsidRPr="00A1729E">
        <w:rPr>
          <w:b/>
        </w:rPr>
        <w:t>Note</w:t>
      </w:r>
      <w:r w:rsidR="00530E18">
        <w:t>: T</w:t>
      </w:r>
      <w:r>
        <w:t>he OSPF process</w:t>
      </w:r>
      <w:r w:rsidR="00A26371">
        <w:t xml:space="preserve"> ID</w:t>
      </w:r>
      <w:r>
        <w:t xml:space="preserve"> is kept locally and has no meaning to other routers on the network.</w:t>
      </w:r>
    </w:p>
    <w:p w:rsidR="001966F1" w:rsidRDefault="001966F1" w:rsidP="001966F1">
      <w:pPr>
        <w:pStyle w:val="SubStepAlpha"/>
      </w:pPr>
      <w:r>
        <w:t xml:space="preserve">Assign the OSPFv3 router ID </w:t>
      </w:r>
      <w:r w:rsidR="00E20BAB" w:rsidRPr="00E20BAB">
        <w:rPr>
          <w:b/>
        </w:rPr>
        <w:t>1.1.1.1</w:t>
      </w:r>
      <w:r w:rsidR="00E20BAB">
        <w:t xml:space="preserve"> </w:t>
      </w:r>
      <w:r>
        <w:t>to the R1.</w:t>
      </w:r>
    </w:p>
    <w:p w:rsidR="001966F1" w:rsidRDefault="001966F1" w:rsidP="001966F1">
      <w:pPr>
        <w:pStyle w:val="CMD"/>
        <w:rPr>
          <w:b/>
        </w:rPr>
      </w:pPr>
      <w:r>
        <w:t>R1(config-</w:t>
      </w:r>
      <w:proofErr w:type="spellStart"/>
      <w:r>
        <w:t>rtr</w:t>
      </w:r>
      <w:proofErr w:type="spellEnd"/>
      <w:r>
        <w:t>)</w:t>
      </w:r>
      <w:r w:rsidR="00E20BAB">
        <w:t>#</w:t>
      </w:r>
      <w:ins w:id="0" w:author="Aws Eldin" w:date="2019-05-23T14:03:00Z">
        <w:r w:rsidR="00245560">
          <w:rPr>
            <w:b/>
          </w:rPr>
          <w:t xml:space="preserve"> </w:t>
        </w:r>
      </w:ins>
      <w:bookmarkStart w:id="1" w:name="_GoBack"/>
      <w:bookmarkEnd w:id="1"/>
      <w:del w:id="2" w:author="Aws Eldin" w:date="2019-05-23T14:03:00Z">
        <w:r w:rsidR="00AA1884" w:rsidDel="00245560">
          <w:delText xml:space="preserve"> </w:delText>
        </w:r>
        <w:r w:rsidR="00AA1884" w:rsidRPr="00A1729E" w:rsidDel="00245560">
          <w:rPr>
            <w:b/>
          </w:rPr>
          <w:delText>ospf</w:delText>
        </w:r>
        <w:r w:rsidR="00AA1884" w:rsidRPr="001966F1" w:rsidDel="00245560">
          <w:rPr>
            <w:b/>
          </w:rPr>
          <w:delText xml:space="preserve"> </w:delText>
        </w:r>
      </w:del>
      <w:r w:rsidRPr="001966F1">
        <w:rPr>
          <w:b/>
        </w:rPr>
        <w:t>router-id 1.1.1.1</w:t>
      </w:r>
    </w:p>
    <w:p w:rsidR="001966F1" w:rsidRDefault="000558FD" w:rsidP="001966F1">
      <w:pPr>
        <w:pStyle w:val="SubStepAlpha"/>
      </w:pPr>
      <w:r>
        <w:t>Start the OSPFv3 routing process and a</w:t>
      </w:r>
      <w:r w:rsidR="001966F1">
        <w:t xml:space="preserve">ssign a router ID of </w:t>
      </w:r>
      <w:r w:rsidR="001966F1" w:rsidRPr="001966F1">
        <w:rPr>
          <w:b/>
        </w:rPr>
        <w:t>2.2.2.2</w:t>
      </w:r>
      <w:r w:rsidR="001966F1">
        <w:t xml:space="preserve"> to R2 and a router ID of </w:t>
      </w:r>
      <w:r w:rsidR="001966F1" w:rsidRPr="001966F1">
        <w:rPr>
          <w:b/>
        </w:rPr>
        <w:t>3.3.3.3</w:t>
      </w:r>
      <w:r w:rsidR="001966F1">
        <w:t xml:space="preserve"> to R3.</w:t>
      </w:r>
    </w:p>
    <w:p w:rsidR="001966F1" w:rsidRDefault="001966F1" w:rsidP="001966F1">
      <w:pPr>
        <w:pStyle w:val="SubStepAlpha"/>
      </w:pPr>
      <w:r>
        <w:t xml:space="preserve">Issue the </w:t>
      </w:r>
      <w:r w:rsidRPr="001966F1">
        <w:rPr>
          <w:b/>
        </w:rPr>
        <w:t>show ipv6 ospf</w:t>
      </w:r>
      <w:r>
        <w:t xml:space="preserve"> command to verify the router IDs on all routers.</w:t>
      </w:r>
    </w:p>
    <w:p w:rsidR="00E3168F" w:rsidRPr="00E3168F" w:rsidRDefault="00E3168F" w:rsidP="00E3168F">
      <w:pPr>
        <w:pStyle w:val="CMD"/>
      </w:pPr>
      <w:r w:rsidRPr="00E3168F">
        <w:t>R2#</w:t>
      </w:r>
      <w:r>
        <w:t xml:space="preserve"> </w:t>
      </w:r>
      <w:r w:rsidRPr="00E3168F">
        <w:rPr>
          <w:b/>
        </w:rPr>
        <w:t>show ipv6 ospf</w:t>
      </w:r>
    </w:p>
    <w:p w:rsidR="00E3168F" w:rsidRPr="00E3168F" w:rsidRDefault="00E3168F" w:rsidP="00E3168F">
      <w:pPr>
        <w:pStyle w:val="CMDOutput"/>
      </w:pPr>
      <w:r w:rsidRPr="00E3168F">
        <w:t xml:space="preserve"> </w:t>
      </w:r>
      <w:r w:rsidRPr="00E3168F">
        <w:rPr>
          <w:highlight w:val="yellow"/>
        </w:rPr>
        <w:t>Routing Process "ospfv3 1" with ID 2.2.2.2</w:t>
      </w:r>
    </w:p>
    <w:p w:rsidR="00E3168F" w:rsidRPr="00E3168F" w:rsidRDefault="00E3168F" w:rsidP="00E3168F">
      <w:pPr>
        <w:pStyle w:val="CMDOutput"/>
      </w:pPr>
      <w:r w:rsidRPr="00E3168F">
        <w:t xml:space="preserve"> Event-log enabled, Maximum number of events: 1000, Mode: cyclic</w:t>
      </w:r>
    </w:p>
    <w:p w:rsidR="00E3168F" w:rsidRPr="00E3168F" w:rsidRDefault="00E3168F" w:rsidP="00E3168F">
      <w:pPr>
        <w:pStyle w:val="CMDOutput"/>
      </w:pPr>
      <w:r w:rsidRPr="00E3168F">
        <w:t xml:space="preserve"> Router is not originating router-LSAs with maximum metric</w:t>
      </w:r>
      <w:r w:rsidR="001966F1" w:rsidRPr="00E3168F">
        <w:t xml:space="preserve"> </w:t>
      </w:r>
    </w:p>
    <w:p w:rsidR="001966F1" w:rsidRPr="00E3168F" w:rsidRDefault="00E3168F" w:rsidP="00E3168F">
      <w:pPr>
        <w:pStyle w:val="CMDOutput"/>
      </w:pPr>
      <w:r w:rsidRPr="00E3168F">
        <w:t xml:space="preserve"> </w:t>
      </w:r>
      <w:r w:rsidR="001966F1" w:rsidRPr="00E3168F">
        <w:t>&lt;output omitted&gt;</w:t>
      </w:r>
    </w:p>
    <w:p w:rsidR="00163EF2" w:rsidRDefault="00163EF2" w:rsidP="00163EF2">
      <w:pPr>
        <w:pStyle w:val="StepHead"/>
      </w:pPr>
      <w:r>
        <w:t>Configure OSPF</w:t>
      </w:r>
      <w:r w:rsidR="001966F1">
        <w:t>v6</w:t>
      </w:r>
      <w:r>
        <w:t xml:space="preserve"> on R1.</w:t>
      </w:r>
    </w:p>
    <w:p w:rsidR="001966F1" w:rsidRPr="001966F1" w:rsidRDefault="001966F1" w:rsidP="001966F1">
      <w:pPr>
        <w:pStyle w:val="BodyTextL25"/>
      </w:pPr>
      <w:r>
        <w:t>With IPv6, it is common to have multiple</w:t>
      </w:r>
      <w:r w:rsidR="00C07B7D">
        <w:t xml:space="preserve"> IPv6</w:t>
      </w:r>
      <w:r>
        <w:t xml:space="preserve"> addresses configured on an interface. </w:t>
      </w:r>
      <w:r w:rsidR="00C07B7D">
        <w:t>T</w:t>
      </w:r>
      <w:r w:rsidR="00571B6F">
        <w:t>he network statement</w:t>
      </w:r>
      <w:r w:rsidR="002F3680">
        <w:t xml:space="preserve"> has been eliminated in</w:t>
      </w:r>
      <w:r w:rsidR="00571B6F">
        <w:t xml:space="preserve"> OSPFv3</w:t>
      </w:r>
      <w:r w:rsidR="00C07B7D">
        <w:t xml:space="preserve">. </w:t>
      </w:r>
      <w:r w:rsidR="00571B6F">
        <w:t>OSPFv3</w:t>
      </w:r>
      <w:r w:rsidR="00C07B7D">
        <w:t xml:space="preserve"> routing</w:t>
      </w:r>
      <w:r w:rsidR="00571B6F">
        <w:t xml:space="preserve"> is enabled at the interface level instead</w:t>
      </w:r>
      <w:r w:rsidR="00294D0A">
        <w:t>.</w:t>
      </w:r>
    </w:p>
    <w:p w:rsidR="00163EF2" w:rsidRDefault="00571B6F" w:rsidP="00163EF2">
      <w:pPr>
        <w:pStyle w:val="SubStepAlpha"/>
      </w:pPr>
      <w:r>
        <w:t xml:space="preserve">Issue the </w:t>
      </w:r>
      <w:r w:rsidRPr="00530E18">
        <w:rPr>
          <w:b/>
        </w:rPr>
        <w:t>ipv6 ospf 1 area 0</w:t>
      </w:r>
      <w:r>
        <w:t xml:space="preserve"> command </w:t>
      </w:r>
      <w:r w:rsidR="00294D0A">
        <w:t>for</w:t>
      </w:r>
      <w:r>
        <w:t xml:space="preserve"> each interface on R1</w:t>
      </w:r>
      <w:r w:rsidR="00530E18">
        <w:t xml:space="preserve"> </w:t>
      </w:r>
      <w:r w:rsidR="00294D0A">
        <w:t xml:space="preserve">that is to participate </w:t>
      </w:r>
      <w:r w:rsidR="00530E18">
        <w:t>in OSPFv</w:t>
      </w:r>
      <w:r w:rsidR="00294D0A">
        <w:t>3</w:t>
      </w:r>
      <w:r w:rsidR="00530E18">
        <w:t xml:space="preserve"> routing.</w:t>
      </w:r>
    </w:p>
    <w:p w:rsidR="00163EF2" w:rsidRDefault="00163EF2" w:rsidP="00163EF2">
      <w:pPr>
        <w:pStyle w:val="CMD"/>
        <w:rPr>
          <w:b/>
        </w:rPr>
      </w:pPr>
      <w:r>
        <w:t xml:space="preserve">R1(config)# </w:t>
      </w:r>
      <w:r w:rsidR="00571B6F">
        <w:rPr>
          <w:b/>
        </w:rPr>
        <w:t>interface g0/0</w:t>
      </w:r>
    </w:p>
    <w:p w:rsidR="00571B6F" w:rsidRDefault="00571B6F" w:rsidP="00163EF2">
      <w:pPr>
        <w:pStyle w:val="CMD"/>
      </w:pPr>
      <w:r>
        <w:t>R1(config</w:t>
      </w:r>
      <w:r w:rsidR="00A83BC1">
        <w:t>-</w:t>
      </w:r>
      <w:proofErr w:type="gramStart"/>
      <w:r w:rsidR="00A83BC1">
        <w:t>if</w:t>
      </w:r>
      <w:r>
        <w:t>)#</w:t>
      </w:r>
      <w:proofErr w:type="gramEnd"/>
      <w:r>
        <w:t xml:space="preserve"> </w:t>
      </w:r>
      <w:r w:rsidRPr="00530E18">
        <w:rPr>
          <w:b/>
        </w:rPr>
        <w:t xml:space="preserve">ipv6 </w:t>
      </w:r>
      <w:proofErr w:type="spellStart"/>
      <w:r w:rsidRPr="00530E18">
        <w:rPr>
          <w:b/>
        </w:rPr>
        <w:t>ospf</w:t>
      </w:r>
      <w:proofErr w:type="spellEnd"/>
      <w:r w:rsidRPr="00530E18">
        <w:rPr>
          <w:b/>
        </w:rPr>
        <w:t xml:space="preserve"> 1 area 0</w:t>
      </w:r>
    </w:p>
    <w:p w:rsidR="00571B6F" w:rsidRDefault="00571B6F" w:rsidP="00571B6F">
      <w:pPr>
        <w:pStyle w:val="CMD"/>
        <w:rPr>
          <w:b/>
        </w:rPr>
      </w:pPr>
      <w:r>
        <w:t>R1(config</w:t>
      </w:r>
      <w:r w:rsidR="00A83BC1">
        <w:t>-</w:t>
      </w:r>
      <w:proofErr w:type="gramStart"/>
      <w:r w:rsidR="00A83BC1">
        <w:t>if</w:t>
      </w:r>
      <w:r>
        <w:t>)#</w:t>
      </w:r>
      <w:proofErr w:type="gramEnd"/>
      <w:r>
        <w:t xml:space="preserve"> </w:t>
      </w:r>
      <w:r>
        <w:rPr>
          <w:b/>
        </w:rPr>
        <w:t xml:space="preserve">interface </w:t>
      </w:r>
      <w:r w:rsidR="00530E18">
        <w:rPr>
          <w:b/>
        </w:rPr>
        <w:t>s</w:t>
      </w:r>
      <w:r>
        <w:rPr>
          <w:b/>
        </w:rPr>
        <w:t>0/0</w:t>
      </w:r>
      <w:r w:rsidR="00530E18">
        <w:rPr>
          <w:b/>
        </w:rPr>
        <w:t>/0</w:t>
      </w:r>
    </w:p>
    <w:p w:rsidR="00571B6F" w:rsidRPr="00530E18" w:rsidRDefault="00571B6F" w:rsidP="00571B6F">
      <w:pPr>
        <w:pStyle w:val="CMD"/>
        <w:rPr>
          <w:b/>
        </w:rPr>
      </w:pPr>
      <w:r>
        <w:t>R1(config</w:t>
      </w:r>
      <w:r w:rsidR="00A83BC1">
        <w:t>-</w:t>
      </w:r>
      <w:proofErr w:type="gramStart"/>
      <w:r w:rsidR="00A83BC1">
        <w:t>if</w:t>
      </w:r>
      <w:r>
        <w:t>)#</w:t>
      </w:r>
      <w:proofErr w:type="gramEnd"/>
      <w:r>
        <w:t xml:space="preserve"> </w:t>
      </w:r>
      <w:r w:rsidRPr="00530E18">
        <w:rPr>
          <w:b/>
        </w:rPr>
        <w:t xml:space="preserve">ipv6 </w:t>
      </w:r>
      <w:proofErr w:type="spellStart"/>
      <w:r w:rsidRPr="00530E18">
        <w:rPr>
          <w:b/>
        </w:rPr>
        <w:t>ospf</w:t>
      </w:r>
      <w:proofErr w:type="spellEnd"/>
      <w:r w:rsidRPr="00530E18">
        <w:rPr>
          <w:b/>
        </w:rPr>
        <w:t xml:space="preserve"> 1 area 0</w:t>
      </w:r>
    </w:p>
    <w:p w:rsidR="00571B6F" w:rsidRDefault="00571B6F" w:rsidP="00571B6F">
      <w:pPr>
        <w:pStyle w:val="CMD"/>
        <w:rPr>
          <w:b/>
        </w:rPr>
      </w:pPr>
      <w:r>
        <w:t>R1(config</w:t>
      </w:r>
      <w:r w:rsidR="00A83BC1">
        <w:t>-</w:t>
      </w:r>
      <w:proofErr w:type="gramStart"/>
      <w:r w:rsidR="00A83BC1">
        <w:t>if</w:t>
      </w:r>
      <w:r>
        <w:t>)#</w:t>
      </w:r>
      <w:proofErr w:type="gramEnd"/>
      <w:r>
        <w:t xml:space="preserve"> </w:t>
      </w:r>
      <w:r>
        <w:rPr>
          <w:b/>
        </w:rPr>
        <w:t>i</w:t>
      </w:r>
      <w:r w:rsidR="00530E18">
        <w:rPr>
          <w:b/>
        </w:rPr>
        <w:t>nterface s</w:t>
      </w:r>
      <w:r>
        <w:rPr>
          <w:b/>
        </w:rPr>
        <w:t>0/0</w:t>
      </w:r>
      <w:r w:rsidR="00530E18">
        <w:rPr>
          <w:b/>
        </w:rPr>
        <w:t>/1</w:t>
      </w:r>
    </w:p>
    <w:p w:rsidR="00571B6F" w:rsidRDefault="00571B6F" w:rsidP="00530E18">
      <w:pPr>
        <w:pStyle w:val="CMD"/>
        <w:rPr>
          <w:b/>
        </w:rPr>
      </w:pPr>
      <w:r>
        <w:t>R1(config</w:t>
      </w:r>
      <w:r w:rsidR="00A83BC1">
        <w:t>-</w:t>
      </w:r>
      <w:proofErr w:type="gramStart"/>
      <w:r w:rsidR="00A83BC1">
        <w:t>if</w:t>
      </w:r>
      <w:r>
        <w:t>)#</w:t>
      </w:r>
      <w:proofErr w:type="gramEnd"/>
      <w:r>
        <w:t xml:space="preserve"> </w:t>
      </w:r>
      <w:r w:rsidRPr="00530E18">
        <w:rPr>
          <w:b/>
        </w:rPr>
        <w:t xml:space="preserve">ipv6 </w:t>
      </w:r>
      <w:proofErr w:type="spellStart"/>
      <w:r w:rsidRPr="00530E18">
        <w:rPr>
          <w:b/>
        </w:rPr>
        <w:t>ospf</w:t>
      </w:r>
      <w:proofErr w:type="spellEnd"/>
      <w:r w:rsidRPr="00530E18">
        <w:rPr>
          <w:b/>
        </w:rPr>
        <w:t xml:space="preserve"> 1 area 0</w:t>
      </w:r>
    </w:p>
    <w:p w:rsidR="00530E18" w:rsidRPr="00530E18" w:rsidRDefault="00530E18" w:rsidP="00530E18">
      <w:pPr>
        <w:pStyle w:val="BodyTextL50"/>
      </w:pPr>
      <w:r w:rsidRPr="00530E18">
        <w:rPr>
          <w:b/>
        </w:rPr>
        <w:t>Note</w:t>
      </w:r>
      <w:r>
        <w:t>: The process ID must match the process ID you used in Step1a.</w:t>
      </w:r>
    </w:p>
    <w:p w:rsidR="00163EF2" w:rsidRDefault="00530E18" w:rsidP="00163EF2">
      <w:pPr>
        <w:pStyle w:val="SubStepAlpha"/>
      </w:pPr>
      <w:r>
        <w:t xml:space="preserve">Assign the interfaces on R2 and R3 to OSPFv3 </w:t>
      </w:r>
      <w:r w:rsidR="008F3CD3">
        <w:t>a</w:t>
      </w:r>
      <w:r>
        <w:t xml:space="preserve">rea 0. </w:t>
      </w:r>
      <w:r w:rsidR="00C10838">
        <w:t xml:space="preserve">You should see </w:t>
      </w:r>
      <w:r w:rsidR="00E20BAB">
        <w:t xml:space="preserve">neighbor </w:t>
      </w:r>
      <w:r w:rsidR="00C10838">
        <w:t>adjacency message</w:t>
      </w:r>
      <w:r w:rsidR="000821C6">
        <w:t>s</w:t>
      </w:r>
      <w:r w:rsidR="00C10838">
        <w:t xml:space="preserve"> </w:t>
      </w:r>
      <w:r w:rsidR="000821C6">
        <w:t xml:space="preserve">display </w:t>
      </w:r>
      <w:r w:rsidR="00C10838">
        <w:t xml:space="preserve">when adding the interfaces to </w:t>
      </w:r>
      <w:r w:rsidR="008F3CD3">
        <w:t>a</w:t>
      </w:r>
      <w:r w:rsidR="00C10838">
        <w:t>rea 0.</w:t>
      </w:r>
    </w:p>
    <w:p w:rsidR="00C10838" w:rsidRDefault="00C10838" w:rsidP="00C10838">
      <w:pPr>
        <w:pStyle w:val="CMDOutput"/>
      </w:pPr>
      <w:r>
        <w:t>R1#</w:t>
      </w:r>
    </w:p>
    <w:p w:rsidR="00C10838" w:rsidRDefault="00C10838" w:rsidP="00C10838">
      <w:pPr>
        <w:pStyle w:val="CMDOutput"/>
      </w:pPr>
      <w:r w:rsidRPr="00C10838">
        <w:rPr>
          <w:highlight w:val="yellow"/>
        </w:rPr>
        <w:t xml:space="preserve">*Mar 19 22:14:43.251: %OSPFv3-5-ADJCHG: Process 1, </w:t>
      </w:r>
      <w:proofErr w:type="spellStart"/>
      <w:r w:rsidRPr="00C10838">
        <w:rPr>
          <w:highlight w:val="yellow"/>
        </w:rPr>
        <w:t>Nbr</w:t>
      </w:r>
      <w:proofErr w:type="spellEnd"/>
      <w:r w:rsidRPr="00C10838">
        <w:rPr>
          <w:highlight w:val="yellow"/>
        </w:rPr>
        <w:t xml:space="preserve"> 2.2.2.2 on Serial0/0/0 from LOADING to FULL, Loading Done</w:t>
      </w:r>
    </w:p>
    <w:p w:rsidR="00C10838" w:rsidRDefault="00C10838" w:rsidP="00C10838">
      <w:pPr>
        <w:pStyle w:val="CMDOutput"/>
      </w:pPr>
      <w:r>
        <w:t>R1#</w:t>
      </w:r>
    </w:p>
    <w:p w:rsidR="00C10838" w:rsidRDefault="00C10838" w:rsidP="00C10838">
      <w:pPr>
        <w:pStyle w:val="CMDOutput"/>
      </w:pPr>
      <w:r w:rsidRPr="00C10838">
        <w:rPr>
          <w:highlight w:val="yellow"/>
        </w:rPr>
        <w:t xml:space="preserve">*Mar 19 22:14:46.763: %OSPFv3-5-ADJCHG: Process 1, </w:t>
      </w:r>
      <w:proofErr w:type="spellStart"/>
      <w:r w:rsidRPr="00C10838">
        <w:rPr>
          <w:highlight w:val="yellow"/>
        </w:rPr>
        <w:t>Nbr</w:t>
      </w:r>
      <w:proofErr w:type="spellEnd"/>
      <w:r w:rsidRPr="00C10838">
        <w:rPr>
          <w:highlight w:val="yellow"/>
        </w:rPr>
        <w:t xml:space="preserve"> 3.3.3.3 on Serial0/0/1 from LOADING to FULL, Loading Done</w:t>
      </w:r>
    </w:p>
    <w:p w:rsidR="009560F8" w:rsidRDefault="009560F8" w:rsidP="009560F8">
      <w:pPr>
        <w:pStyle w:val="StepHead"/>
      </w:pPr>
      <w:r>
        <w:t>Verify OSPF</w:t>
      </w:r>
      <w:r w:rsidR="00B348EB">
        <w:t>v3</w:t>
      </w:r>
      <w:r>
        <w:t xml:space="preserve"> </w:t>
      </w:r>
      <w:r w:rsidR="001F75C9">
        <w:t>neighbors.</w:t>
      </w:r>
    </w:p>
    <w:p w:rsidR="009560F8" w:rsidRDefault="00B348EB" w:rsidP="00B348EB">
      <w:pPr>
        <w:pStyle w:val="BodyTextL25"/>
      </w:pPr>
      <w:r>
        <w:t xml:space="preserve">Issue the </w:t>
      </w:r>
      <w:r w:rsidRPr="00B348EB">
        <w:rPr>
          <w:b/>
        </w:rPr>
        <w:t>show ipv6 ospf neighbor</w:t>
      </w:r>
      <w:r>
        <w:t xml:space="preserve"> command to verify that the router has formed an adjacency with its neighboring routers. If the router ID of the neighboring router is not displayed, or if </w:t>
      </w:r>
      <w:r w:rsidR="00C2414C">
        <w:t>its state does not show as</w:t>
      </w:r>
      <w:r>
        <w:t xml:space="preserve"> FULL, the two routers have not formed an OSPF adjacency</w:t>
      </w:r>
      <w:r w:rsidR="00807BE3">
        <w:t>.</w:t>
      </w:r>
    </w:p>
    <w:p w:rsidR="00807BE3" w:rsidRDefault="00807BE3" w:rsidP="00807BE3">
      <w:pPr>
        <w:pStyle w:val="CMD"/>
      </w:pPr>
      <w:r>
        <w:t xml:space="preserve">R1# </w:t>
      </w:r>
      <w:r w:rsidRPr="00807BE3">
        <w:rPr>
          <w:b/>
        </w:rPr>
        <w:t>show ip</w:t>
      </w:r>
      <w:r w:rsidR="00C10838">
        <w:rPr>
          <w:b/>
        </w:rPr>
        <w:t>v6</w:t>
      </w:r>
      <w:r w:rsidRPr="00807BE3">
        <w:rPr>
          <w:b/>
        </w:rPr>
        <w:t xml:space="preserve"> ospf neighbor</w:t>
      </w:r>
    </w:p>
    <w:p w:rsidR="00C10838" w:rsidRPr="00C10838" w:rsidRDefault="00C10838" w:rsidP="00C10838">
      <w:pPr>
        <w:pStyle w:val="CMDOutput"/>
      </w:pPr>
    </w:p>
    <w:p w:rsidR="00C10838" w:rsidRPr="00C10838" w:rsidRDefault="00C10838" w:rsidP="00C10838">
      <w:pPr>
        <w:pStyle w:val="CMDOutput"/>
      </w:pPr>
      <w:r w:rsidRPr="00C10838">
        <w:t xml:space="preserve">            OSPFv3 Router with ID (1.1.1.1) (Process ID 1)</w:t>
      </w:r>
    </w:p>
    <w:p w:rsidR="00C10838" w:rsidRPr="00C10838" w:rsidRDefault="00C10838" w:rsidP="00C10838">
      <w:pPr>
        <w:pStyle w:val="CMDOutput"/>
      </w:pPr>
    </w:p>
    <w:p w:rsidR="00C10838" w:rsidRPr="00C10838" w:rsidRDefault="00C10838" w:rsidP="00C10838">
      <w:pPr>
        <w:pStyle w:val="CMDOutput"/>
      </w:pPr>
      <w:r w:rsidRPr="00C10838">
        <w:t xml:space="preserve">Neighbor ID     </w:t>
      </w:r>
      <w:proofErr w:type="spellStart"/>
      <w:r w:rsidRPr="00C10838">
        <w:t>Pri</w:t>
      </w:r>
      <w:proofErr w:type="spellEnd"/>
      <w:r w:rsidRPr="00C10838">
        <w:t xml:space="preserve">   State           Dead Time   Interface ID    Interface</w:t>
      </w:r>
    </w:p>
    <w:p w:rsidR="00C10838" w:rsidRPr="00C10838" w:rsidRDefault="00C10838" w:rsidP="00C10838">
      <w:pPr>
        <w:pStyle w:val="CMDOutput"/>
      </w:pPr>
      <w:r w:rsidRPr="00C10838">
        <w:t>3.3.3.3           0   FULL</w:t>
      </w:r>
      <w:proofErr w:type="gramStart"/>
      <w:r w:rsidRPr="00C10838">
        <w:t>/  -</w:t>
      </w:r>
      <w:proofErr w:type="gramEnd"/>
      <w:r w:rsidRPr="00C10838">
        <w:t xml:space="preserve">        00:00:39    6               Serial0/0/1</w:t>
      </w:r>
    </w:p>
    <w:p w:rsidR="00C10838" w:rsidRDefault="00C10838" w:rsidP="00C10838">
      <w:pPr>
        <w:pStyle w:val="CMDOutput"/>
      </w:pPr>
      <w:r w:rsidRPr="00C10838">
        <w:t>2.2.2.2           0   FULL</w:t>
      </w:r>
      <w:proofErr w:type="gramStart"/>
      <w:r w:rsidRPr="00C10838">
        <w:t>/  -</w:t>
      </w:r>
      <w:proofErr w:type="gramEnd"/>
      <w:r w:rsidRPr="00C10838">
        <w:t xml:space="preserve">        00:00:36    6               Serial0/0/0</w:t>
      </w:r>
    </w:p>
    <w:p w:rsidR="001F75C9" w:rsidRDefault="001F75C9" w:rsidP="001F75C9">
      <w:pPr>
        <w:pStyle w:val="StepHead"/>
      </w:pPr>
      <w:r>
        <w:lastRenderedPageBreak/>
        <w:t>Verify OSPF</w:t>
      </w:r>
      <w:r w:rsidR="00B709F2">
        <w:t>v3</w:t>
      </w:r>
      <w:r>
        <w:t xml:space="preserve"> protocol settings.</w:t>
      </w:r>
    </w:p>
    <w:p w:rsidR="001F75C9" w:rsidRDefault="00B709F2" w:rsidP="00B709F2">
      <w:pPr>
        <w:pStyle w:val="BodyTextL25"/>
      </w:pPr>
      <w:r>
        <w:t xml:space="preserve">The </w:t>
      </w:r>
      <w:r>
        <w:rPr>
          <w:b/>
          <w:bCs/>
        </w:rPr>
        <w:t xml:space="preserve">show ipv6 protocols </w:t>
      </w:r>
      <w:r>
        <w:t>command is a quick way to verify vital OSPFv3 configuration information</w:t>
      </w:r>
      <w:r w:rsidR="00C2414C">
        <w:t>,</w:t>
      </w:r>
      <w:r>
        <w:t xml:space="preserve"> including the OSPF process ID, the router ID, and the interfaces enabled for OSPFv3.</w:t>
      </w:r>
    </w:p>
    <w:p w:rsidR="00B709F2" w:rsidRDefault="00B709F2" w:rsidP="00B709F2">
      <w:pPr>
        <w:pStyle w:val="CMD"/>
      </w:pPr>
      <w:r>
        <w:t xml:space="preserve">R1# </w:t>
      </w:r>
      <w:r w:rsidRPr="00B709F2">
        <w:rPr>
          <w:b/>
        </w:rPr>
        <w:t>show ipv6 protocols</w:t>
      </w:r>
    </w:p>
    <w:p w:rsidR="00B709F2" w:rsidRDefault="00B709F2" w:rsidP="00B709F2">
      <w:pPr>
        <w:pStyle w:val="CMDOutput"/>
      </w:pPr>
      <w:r>
        <w:t>IPv6 Routing Protocol is "connected"</w:t>
      </w:r>
    </w:p>
    <w:p w:rsidR="00B709F2" w:rsidRDefault="00B709F2" w:rsidP="00B709F2">
      <w:pPr>
        <w:pStyle w:val="CMDOutput"/>
      </w:pPr>
      <w:r>
        <w:t>IPv6 Routing Protocol is "ND"</w:t>
      </w:r>
    </w:p>
    <w:p w:rsidR="00B709F2" w:rsidRDefault="00B709F2" w:rsidP="00B709F2">
      <w:pPr>
        <w:pStyle w:val="CMDOutput"/>
      </w:pPr>
      <w:r>
        <w:t>IPv6 Routing Protocol is "</w:t>
      </w:r>
      <w:r w:rsidRPr="00B348EB">
        <w:rPr>
          <w:highlight w:val="yellow"/>
        </w:rPr>
        <w:t>ospf 1</w:t>
      </w:r>
      <w:r>
        <w:t>"</w:t>
      </w:r>
    </w:p>
    <w:p w:rsidR="00B709F2" w:rsidRDefault="00B709F2" w:rsidP="00B709F2">
      <w:pPr>
        <w:pStyle w:val="CMDOutput"/>
      </w:pPr>
      <w:r>
        <w:t xml:space="preserve">  </w:t>
      </w:r>
      <w:r w:rsidRPr="00B348EB">
        <w:rPr>
          <w:highlight w:val="yellow"/>
        </w:rPr>
        <w:t>Router ID 1.1.1.1</w:t>
      </w:r>
    </w:p>
    <w:p w:rsidR="00B709F2" w:rsidRDefault="00B709F2" w:rsidP="00B709F2">
      <w:pPr>
        <w:pStyle w:val="CMDOutput"/>
      </w:pPr>
      <w:r>
        <w:t xml:space="preserve">  Number of areas: 1 normal, 0 stub, 0 </w:t>
      </w:r>
      <w:proofErr w:type="spellStart"/>
      <w:r>
        <w:t>nssa</w:t>
      </w:r>
      <w:proofErr w:type="spellEnd"/>
    </w:p>
    <w:p w:rsidR="00B709F2" w:rsidRDefault="00B709F2" w:rsidP="00B709F2">
      <w:pPr>
        <w:pStyle w:val="CMDOutput"/>
      </w:pPr>
      <w:r>
        <w:t xml:space="preserve">  Interfaces (</w:t>
      </w:r>
      <w:r w:rsidRPr="00B348EB">
        <w:rPr>
          <w:highlight w:val="yellow"/>
        </w:rPr>
        <w:t>Area 0</w:t>
      </w:r>
      <w:r>
        <w:t>):</w:t>
      </w:r>
    </w:p>
    <w:p w:rsidR="00B709F2" w:rsidRDefault="00B709F2" w:rsidP="00B709F2">
      <w:pPr>
        <w:pStyle w:val="CMDOutput"/>
      </w:pPr>
      <w:r>
        <w:t xml:space="preserve">    </w:t>
      </w:r>
      <w:r w:rsidRPr="00B348EB">
        <w:rPr>
          <w:highlight w:val="yellow"/>
        </w:rPr>
        <w:t>Serial0/0/1</w:t>
      </w:r>
    </w:p>
    <w:p w:rsidR="00B709F2" w:rsidRDefault="00B709F2" w:rsidP="00B709F2">
      <w:pPr>
        <w:pStyle w:val="CMDOutput"/>
      </w:pPr>
      <w:r>
        <w:t xml:space="preserve">    </w:t>
      </w:r>
      <w:r w:rsidRPr="00B348EB">
        <w:rPr>
          <w:highlight w:val="yellow"/>
        </w:rPr>
        <w:t>Serial0/0/0</w:t>
      </w:r>
    </w:p>
    <w:p w:rsidR="00B709F2" w:rsidRDefault="00B709F2" w:rsidP="00B709F2">
      <w:pPr>
        <w:pStyle w:val="CMDOutput"/>
      </w:pPr>
      <w:r>
        <w:t xml:space="preserve">    </w:t>
      </w:r>
      <w:r w:rsidRPr="00B348EB">
        <w:rPr>
          <w:highlight w:val="yellow"/>
        </w:rPr>
        <w:t>GigabitEthernet0/0</w:t>
      </w:r>
    </w:p>
    <w:p w:rsidR="00B709F2" w:rsidRDefault="00B709F2" w:rsidP="00B709F2">
      <w:pPr>
        <w:pStyle w:val="CMDOutput"/>
      </w:pPr>
      <w:r>
        <w:t xml:space="preserve">  Redistribution:</w:t>
      </w:r>
    </w:p>
    <w:p w:rsidR="00B709F2" w:rsidRDefault="00B709F2" w:rsidP="00B709F2">
      <w:pPr>
        <w:pStyle w:val="CMDOutput"/>
      </w:pPr>
      <w:r>
        <w:t xml:space="preserve">    None</w:t>
      </w:r>
    </w:p>
    <w:p w:rsidR="00B348EB" w:rsidRDefault="00B348EB" w:rsidP="00B348EB">
      <w:pPr>
        <w:pStyle w:val="StepHead"/>
      </w:pPr>
      <w:r>
        <w:t>Verify OSPFv3 interfaces.</w:t>
      </w:r>
    </w:p>
    <w:p w:rsidR="00B348EB" w:rsidRDefault="00B348EB" w:rsidP="00B348EB">
      <w:pPr>
        <w:pStyle w:val="SubStepAlpha"/>
      </w:pPr>
      <w:r>
        <w:t xml:space="preserve">Issue the </w:t>
      </w:r>
      <w:r w:rsidRPr="00B348EB">
        <w:rPr>
          <w:b/>
        </w:rPr>
        <w:t xml:space="preserve">show ipv6 ospf interface </w:t>
      </w:r>
      <w:r>
        <w:t>command to display a detailed list for every OSPF</w:t>
      </w:r>
      <w:r w:rsidR="00C2414C">
        <w:t>-</w:t>
      </w:r>
      <w:r>
        <w:t>enabled interface.</w:t>
      </w:r>
    </w:p>
    <w:p w:rsidR="00B348EB" w:rsidRDefault="00B348EB" w:rsidP="00B348EB">
      <w:pPr>
        <w:pStyle w:val="CMD"/>
      </w:pPr>
      <w:r>
        <w:t xml:space="preserve">R1# </w:t>
      </w:r>
      <w:r w:rsidRPr="00B348EB">
        <w:rPr>
          <w:b/>
        </w:rPr>
        <w:t>show ipv6 ospf interface</w:t>
      </w:r>
    </w:p>
    <w:p w:rsidR="00B348EB" w:rsidRDefault="00B348EB" w:rsidP="00B348EB">
      <w:pPr>
        <w:pStyle w:val="CMDOutput"/>
      </w:pPr>
      <w:r w:rsidRPr="00595D28">
        <w:rPr>
          <w:highlight w:val="yellow"/>
        </w:rPr>
        <w:t>Serial0/0/1</w:t>
      </w:r>
      <w:r>
        <w:t xml:space="preserve"> is up, line protocol is up </w:t>
      </w:r>
    </w:p>
    <w:p w:rsidR="00B348EB" w:rsidRDefault="00B348EB" w:rsidP="00B348EB">
      <w:pPr>
        <w:pStyle w:val="CMDOutput"/>
      </w:pPr>
      <w:r>
        <w:t xml:space="preserve">  Link Local Address FE80::1, Interface ID 7</w:t>
      </w:r>
    </w:p>
    <w:p w:rsidR="00B348EB" w:rsidRDefault="00B348EB" w:rsidP="00B348EB">
      <w:pPr>
        <w:pStyle w:val="CMDOutput"/>
      </w:pPr>
      <w:r>
        <w:t xml:space="preserve">  Area 0, Process ID 1, Instance ID 0, Router ID 1.1.1.1</w:t>
      </w:r>
    </w:p>
    <w:p w:rsidR="00B348EB" w:rsidRDefault="00B348EB" w:rsidP="00B348EB">
      <w:pPr>
        <w:pStyle w:val="CMDOutput"/>
      </w:pPr>
      <w:r>
        <w:t xml:space="preserve">  Network Type POINT_TO_POINT, Cost: 64</w:t>
      </w:r>
    </w:p>
    <w:p w:rsidR="00B348EB" w:rsidRDefault="00B348EB" w:rsidP="00B348EB">
      <w:pPr>
        <w:pStyle w:val="CMDOutput"/>
      </w:pPr>
      <w:r>
        <w:t xml:space="preserve">  Transmit Delay is 1 sec, State POINT_TO_POINT</w:t>
      </w:r>
    </w:p>
    <w:p w:rsidR="00B348EB" w:rsidRDefault="00B348EB" w:rsidP="00B348EB">
      <w:pPr>
        <w:pStyle w:val="CMDOutput"/>
      </w:pPr>
      <w:r>
        <w:t xml:space="preserve">  Timer intervals configured, Hello 10, Dead 40, Wait 40, Retransmit 5</w:t>
      </w:r>
    </w:p>
    <w:p w:rsidR="00B348EB" w:rsidRDefault="00B348EB" w:rsidP="00B348EB">
      <w:pPr>
        <w:pStyle w:val="CMDOutput"/>
      </w:pPr>
      <w:r>
        <w:t xml:space="preserve">    Hello due in 00:00:05</w:t>
      </w:r>
    </w:p>
    <w:p w:rsidR="00B348EB" w:rsidRDefault="00B348EB" w:rsidP="00B348EB">
      <w:pPr>
        <w:pStyle w:val="CMDOutput"/>
      </w:pPr>
      <w:r>
        <w:t xml:space="preserve">  Graceful restart helper support enabled</w:t>
      </w:r>
    </w:p>
    <w:p w:rsidR="00B348EB" w:rsidRDefault="00B348EB" w:rsidP="00B348EB">
      <w:pPr>
        <w:pStyle w:val="CMDOutput"/>
      </w:pPr>
      <w:r>
        <w:t xml:space="preserve">  Index 1/3/3, flood queue length 0</w:t>
      </w:r>
    </w:p>
    <w:p w:rsidR="00B348EB" w:rsidRDefault="00B348EB" w:rsidP="00B348EB">
      <w:pPr>
        <w:pStyle w:val="CMDOutput"/>
      </w:pPr>
      <w:r>
        <w:t xml:space="preserve">  Next 0x0(0)/0x0(0)/0x0(0)</w:t>
      </w:r>
    </w:p>
    <w:p w:rsidR="00B348EB" w:rsidRDefault="00B348EB" w:rsidP="00B348EB">
      <w:pPr>
        <w:pStyle w:val="CMDOutput"/>
      </w:pPr>
      <w:r>
        <w:t xml:space="preserve">  Last flood scan length is 1, maximum is 1</w:t>
      </w:r>
    </w:p>
    <w:p w:rsidR="00B348EB" w:rsidRDefault="00B348EB" w:rsidP="00B348EB">
      <w:pPr>
        <w:pStyle w:val="CMDOutput"/>
      </w:pPr>
      <w:r>
        <w:t xml:space="preserve">  Last flood scan time is 0 </w:t>
      </w:r>
      <w:proofErr w:type="spellStart"/>
      <w:r>
        <w:t>msec</w:t>
      </w:r>
      <w:proofErr w:type="spellEnd"/>
      <w:r>
        <w:t xml:space="preserve">, maximum is 0 </w:t>
      </w:r>
      <w:proofErr w:type="spellStart"/>
      <w:r>
        <w:t>msec</w:t>
      </w:r>
      <w:proofErr w:type="spellEnd"/>
    </w:p>
    <w:p w:rsidR="00B348EB" w:rsidRDefault="00B348EB" w:rsidP="00B348EB">
      <w:pPr>
        <w:pStyle w:val="CMDOutput"/>
      </w:pPr>
      <w:r>
        <w:t xml:space="preserve">  Neighbor Count is 1, Adjacent neighbor count is 1 </w:t>
      </w:r>
    </w:p>
    <w:p w:rsidR="00B348EB" w:rsidRDefault="00B348EB" w:rsidP="00B348EB">
      <w:pPr>
        <w:pStyle w:val="CMDOutput"/>
      </w:pPr>
      <w:r>
        <w:t xml:space="preserve">    Adjacent with neighbor 3.3.3.3</w:t>
      </w:r>
    </w:p>
    <w:p w:rsidR="00B348EB" w:rsidRDefault="00B348EB" w:rsidP="00B348EB">
      <w:pPr>
        <w:pStyle w:val="CMDOutput"/>
      </w:pPr>
      <w:r>
        <w:t xml:space="preserve">  Suppress hello for 0 neighbor(s)</w:t>
      </w:r>
    </w:p>
    <w:p w:rsidR="00B348EB" w:rsidRDefault="00B348EB" w:rsidP="00B348EB">
      <w:pPr>
        <w:pStyle w:val="CMDOutput"/>
      </w:pPr>
      <w:r w:rsidRPr="00595D28">
        <w:rPr>
          <w:highlight w:val="yellow"/>
        </w:rPr>
        <w:t>Serial0/0/0</w:t>
      </w:r>
      <w:r>
        <w:t xml:space="preserve"> is up, line protocol is up </w:t>
      </w:r>
    </w:p>
    <w:p w:rsidR="00B348EB" w:rsidRDefault="00B348EB" w:rsidP="00B348EB">
      <w:pPr>
        <w:pStyle w:val="CMDOutput"/>
      </w:pPr>
      <w:r>
        <w:t xml:space="preserve">  Link Local Address FE80::1, Interface ID 6</w:t>
      </w:r>
    </w:p>
    <w:p w:rsidR="00B348EB" w:rsidRDefault="00B348EB" w:rsidP="00B348EB">
      <w:pPr>
        <w:pStyle w:val="CMDOutput"/>
      </w:pPr>
      <w:r>
        <w:t xml:space="preserve">  Area 0, Process ID 1, Instance ID 0, Router ID 1.1.1.1</w:t>
      </w:r>
    </w:p>
    <w:p w:rsidR="00B348EB" w:rsidRDefault="00B348EB" w:rsidP="00B348EB">
      <w:pPr>
        <w:pStyle w:val="CMDOutput"/>
      </w:pPr>
      <w:r>
        <w:t xml:space="preserve">  Network Type POINT_TO_POINT, Cost: 64</w:t>
      </w:r>
    </w:p>
    <w:p w:rsidR="00B348EB" w:rsidRDefault="00B348EB" w:rsidP="00B348EB">
      <w:pPr>
        <w:pStyle w:val="CMDOutput"/>
      </w:pPr>
      <w:r>
        <w:t xml:space="preserve">  Transmit Delay is 1 sec, State POINT_TO_POINT</w:t>
      </w:r>
    </w:p>
    <w:p w:rsidR="00B348EB" w:rsidRDefault="00B348EB" w:rsidP="00B348EB">
      <w:pPr>
        <w:pStyle w:val="CMDOutput"/>
      </w:pPr>
      <w:r>
        <w:t xml:space="preserve">  Timer intervals configured, Hello 10, Dead 40, Wait 40, Retransmit 5</w:t>
      </w:r>
    </w:p>
    <w:p w:rsidR="00B348EB" w:rsidRDefault="00B348EB" w:rsidP="00B348EB">
      <w:pPr>
        <w:pStyle w:val="CMDOutput"/>
      </w:pPr>
      <w:r>
        <w:t xml:space="preserve">    Hello due in 00:00:00</w:t>
      </w:r>
    </w:p>
    <w:p w:rsidR="00B348EB" w:rsidRDefault="00B348EB" w:rsidP="00B348EB">
      <w:pPr>
        <w:pStyle w:val="CMDOutput"/>
      </w:pPr>
      <w:r>
        <w:t xml:space="preserve">  Graceful restart helper support enabled</w:t>
      </w:r>
    </w:p>
    <w:p w:rsidR="00B348EB" w:rsidRDefault="00B348EB" w:rsidP="00B348EB">
      <w:pPr>
        <w:pStyle w:val="CMDOutput"/>
      </w:pPr>
      <w:r>
        <w:t xml:space="preserve">  Index 1/2/2, flood queue length 0</w:t>
      </w:r>
    </w:p>
    <w:p w:rsidR="00B348EB" w:rsidRDefault="00B348EB" w:rsidP="00B348EB">
      <w:pPr>
        <w:pStyle w:val="CMDOutput"/>
      </w:pPr>
      <w:r>
        <w:t xml:space="preserve">  Next 0x0(0)/0x0(0)/0x0(0)</w:t>
      </w:r>
    </w:p>
    <w:p w:rsidR="00B348EB" w:rsidRDefault="00B348EB" w:rsidP="00B348EB">
      <w:pPr>
        <w:pStyle w:val="CMDOutput"/>
      </w:pPr>
      <w:r>
        <w:t xml:space="preserve">  Last flood scan length is 1, maximum is 2</w:t>
      </w:r>
    </w:p>
    <w:p w:rsidR="00B348EB" w:rsidRDefault="00B348EB" w:rsidP="00B348EB">
      <w:pPr>
        <w:pStyle w:val="CMDOutput"/>
      </w:pPr>
      <w:r>
        <w:t xml:space="preserve">  Last flood scan time is 0 </w:t>
      </w:r>
      <w:proofErr w:type="spellStart"/>
      <w:r>
        <w:t>msec</w:t>
      </w:r>
      <w:proofErr w:type="spellEnd"/>
      <w:r>
        <w:t xml:space="preserve">, maximum is 0 </w:t>
      </w:r>
      <w:proofErr w:type="spellStart"/>
      <w:r>
        <w:t>msec</w:t>
      </w:r>
      <w:proofErr w:type="spellEnd"/>
    </w:p>
    <w:p w:rsidR="00B348EB" w:rsidRDefault="00B348EB" w:rsidP="00B348EB">
      <w:pPr>
        <w:pStyle w:val="CMDOutput"/>
      </w:pPr>
      <w:r>
        <w:t xml:space="preserve">  Neighbor Count is 1, Adjacent neighbor count is 1 </w:t>
      </w:r>
    </w:p>
    <w:p w:rsidR="00B348EB" w:rsidRDefault="00B348EB" w:rsidP="00B348EB">
      <w:pPr>
        <w:pStyle w:val="CMDOutput"/>
      </w:pPr>
      <w:r>
        <w:lastRenderedPageBreak/>
        <w:t xml:space="preserve">    Adjacent with neighbor 2.2.2.2</w:t>
      </w:r>
    </w:p>
    <w:p w:rsidR="00B348EB" w:rsidRDefault="00B348EB" w:rsidP="00B348EB">
      <w:pPr>
        <w:pStyle w:val="CMDOutput"/>
      </w:pPr>
      <w:r>
        <w:t xml:space="preserve">  Suppress hello for 0 neighbor(s)</w:t>
      </w:r>
    </w:p>
    <w:p w:rsidR="00B348EB" w:rsidRDefault="00B348EB" w:rsidP="00B348EB">
      <w:pPr>
        <w:pStyle w:val="CMDOutput"/>
      </w:pPr>
      <w:r w:rsidRPr="00595D28">
        <w:rPr>
          <w:highlight w:val="yellow"/>
        </w:rPr>
        <w:t>GigabitEthernet0/0</w:t>
      </w:r>
      <w:r>
        <w:t xml:space="preserve"> is up, line protocol is up </w:t>
      </w:r>
    </w:p>
    <w:p w:rsidR="00B348EB" w:rsidRDefault="00B348EB" w:rsidP="00B348EB">
      <w:pPr>
        <w:pStyle w:val="CMDOutput"/>
      </w:pPr>
      <w:r>
        <w:t xml:space="preserve">  Link Local Address FE80::1, Interface ID 3</w:t>
      </w:r>
    </w:p>
    <w:p w:rsidR="00B348EB" w:rsidRDefault="00B348EB" w:rsidP="00B348EB">
      <w:pPr>
        <w:pStyle w:val="CMDOutput"/>
      </w:pPr>
      <w:r>
        <w:t xml:space="preserve">  Area 0, Process ID 1, Instance ID 0, Router ID 1.1.1.1</w:t>
      </w:r>
    </w:p>
    <w:p w:rsidR="00B348EB" w:rsidRDefault="00B348EB" w:rsidP="00B348EB">
      <w:pPr>
        <w:pStyle w:val="CMDOutput"/>
      </w:pPr>
      <w:r>
        <w:t xml:space="preserve">  Network Type BROADCAST, Cost: 1</w:t>
      </w:r>
    </w:p>
    <w:p w:rsidR="00B348EB" w:rsidRDefault="00B348EB" w:rsidP="00B348EB">
      <w:pPr>
        <w:pStyle w:val="CMDOutput"/>
      </w:pPr>
      <w:r>
        <w:t xml:space="preserve">  Transmit Delay is 1 sec, State DR, Priority 1</w:t>
      </w:r>
    </w:p>
    <w:p w:rsidR="00B348EB" w:rsidRDefault="00B348EB" w:rsidP="00B348EB">
      <w:pPr>
        <w:pStyle w:val="CMDOutput"/>
      </w:pPr>
      <w:r>
        <w:t xml:space="preserve">  Designated Router (ID) 1.1.1.1, local address FE80::1</w:t>
      </w:r>
    </w:p>
    <w:p w:rsidR="00B348EB" w:rsidRDefault="00B348EB" w:rsidP="00B348EB">
      <w:pPr>
        <w:pStyle w:val="CMDOutput"/>
      </w:pPr>
      <w:r>
        <w:t xml:space="preserve">  No backup designated router on this network</w:t>
      </w:r>
    </w:p>
    <w:p w:rsidR="00B348EB" w:rsidRDefault="00B348EB" w:rsidP="00B348EB">
      <w:pPr>
        <w:pStyle w:val="CMDOutput"/>
      </w:pPr>
      <w:r>
        <w:t xml:space="preserve">  Timer intervals configured, Hello 10, Dead 40, Wait 40, Retransmit 5</w:t>
      </w:r>
    </w:p>
    <w:p w:rsidR="00B348EB" w:rsidRDefault="00B348EB" w:rsidP="00B348EB">
      <w:pPr>
        <w:pStyle w:val="CMDOutput"/>
      </w:pPr>
      <w:r>
        <w:t xml:space="preserve">    Hello due in 00:00:03</w:t>
      </w:r>
    </w:p>
    <w:p w:rsidR="00B348EB" w:rsidRDefault="00B348EB" w:rsidP="00B348EB">
      <w:pPr>
        <w:pStyle w:val="CMDOutput"/>
      </w:pPr>
      <w:r>
        <w:t xml:space="preserve">  Graceful restart helper support enabled</w:t>
      </w:r>
    </w:p>
    <w:p w:rsidR="00B348EB" w:rsidRDefault="00B348EB" w:rsidP="00B348EB">
      <w:pPr>
        <w:pStyle w:val="CMDOutput"/>
      </w:pPr>
      <w:r>
        <w:t xml:space="preserve">  Index 1/1/1, flood queue length 0</w:t>
      </w:r>
    </w:p>
    <w:p w:rsidR="00B348EB" w:rsidRDefault="00B348EB" w:rsidP="00B348EB">
      <w:pPr>
        <w:pStyle w:val="CMDOutput"/>
      </w:pPr>
      <w:r>
        <w:t xml:space="preserve">  Next 0x0(0)/0x0(0)/0x0(0)</w:t>
      </w:r>
    </w:p>
    <w:p w:rsidR="00B348EB" w:rsidRDefault="00B348EB" w:rsidP="00B348EB">
      <w:pPr>
        <w:pStyle w:val="CMDOutput"/>
      </w:pPr>
      <w:r>
        <w:t xml:space="preserve">  Last flood scan length is 0, maximum is 0</w:t>
      </w:r>
    </w:p>
    <w:p w:rsidR="00B348EB" w:rsidRDefault="00B348EB" w:rsidP="00B348EB">
      <w:pPr>
        <w:pStyle w:val="CMDOutput"/>
      </w:pPr>
      <w:r>
        <w:t xml:space="preserve">  Last flood scan time is 0 </w:t>
      </w:r>
      <w:proofErr w:type="spellStart"/>
      <w:r>
        <w:t>msec</w:t>
      </w:r>
      <w:proofErr w:type="spellEnd"/>
      <w:r>
        <w:t xml:space="preserve">, maximum is 0 </w:t>
      </w:r>
      <w:proofErr w:type="spellStart"/>
      <w:r>
        <w:t>msec</w:t>
      </w:r>
      <w:proofErr w:type="spellEnd"/>
    </w:p>
    <w:p w:rsidR="00B348EB" w:rsidRDefault="00B348EB" w:rsidP="00B348EB">
      <w:pPr>
        <w:pStyle w:val="CMDOutput"/>
      </w:pPr>
      <w:r>
        <w:t xml:space="preserve">  Neighbor Count is 0, Adjacent neighbor count is 0 </w:t>
      </w:r>
    </w:p>
    <w:p w:rsidR="00B348EB" w:rsidRDefault="00B348EB" w:rsidP="00B348EB">
      <w:pPr>
        <w:pStyle w:val="CMDOutput"/>
      </w:pPr>
      <w:r>
        <w:t xml:space="preserve">  Suppress hello for 0 neighbor(s)</w:t>
      </w:r>
    </w:p>
    <w:p w:rsidR="00595D28" w:rsidRDefault="00595D28" w:rsidP="00595D28">
      <w:pPr>
        <w:pStyle w:val="SubStepAlpha"/>
      </w:pPr>
      <w:r>
        <w:t>To display a summary of OSPFv3</w:t>
      </w:r>
      <w:r w:rsidR="00C2414C">
        <w:t>-</w:t>
      </w:r>
      <w:r>
        <w:t xml:space="preserve">enabled interfaces, issue the </w:t>
      </w:r>
      <w:r w:rsidRPr="00595D28">
        <w:rPr>
          <w:b/>
        </w:rPr>
        <w:t>show ipv6 ospf interface brief</w:t>
      </w:r>
      <w:r>
        <w:t xml:space="preserve"> command.</w:t>
      </w:r>
    </w:p>
    <w:p w:rsidR="00595D28" w:rsidRDefault="00595D28" w:rsidP="00595D28">
      <w:pPr>
        <w:pStyle w:val="CMD"/>
      </w:pPr>
      <w:r>
        <w:t xml:space="preserve">R1# </w:t>
      </w:r>
      <w:r w:rsidRPr="00595D28">
        <w:rPr>
          <w:b/>
        </w:rPr>
        <w:t>show ipv6 ospf interface brief</w:t>
      </w:r>
    </w:p>
    <w:p w:rsidR="00595D28" w:rsidRDefault="00595D28" w:rsidP="00595D28">
      <w:pPr>
        <w:pStyle w:val="CMDOutput"/>
      </w:pPr>
      <w:r>
        <w:t xml:space="preserve">Interface    PID   Area            </w:t>
      </w:r>
      <w:proofErr w:type="spellStart"/>
      <w:r>
        <w:t>Intf</w:t>
      </w:r>
      <w:proofErr w:type="spellEnd"/>
      <w:r>
        <w:t xml:space="preserve"> ID    </w:t>
      </w:r>
      <w:proofErr w:type="gramStart"/>
      <w:r>
        <w:t>Cost  State</w:t>
      </w:r>
      <w:proofErr w:type="gramEnd"/>
      <w:r>
        <w:t xml:space="preserve"> </w:t>
      </w:r>
      <w:proofErr w:type="spellStart"/>
      <w:r>
        <w:t>Nbrs</w:t>
      </w:r>
      <w:proofErr w:type="spellEnd"/>
      <w:r>
        <w:t xml:space="preserve"> F/C</w:t>
      </w:r>
    </w:p>
    <w:p w:rsidR="00595D28" w:rsidRDefault="00595D28" w:rsidP="00595D28">
      <w:pPr>
        <w:pStyle w:val="CMDOutput"/>
      </w:pPr>
      <w:r>
        <w:t>Se0/0/1      1     0               7          64    P2P   1/1</w:t>
      </w:r>
    </w:p>
    <w:p w:rsidR="00595D28" w:rsidRDefault="00595D28" w:rsidP="00595D28">
      <w:pPr>
        <w:pStyle w:val="CMDOutput"/>
      </w:pPr>
      <w:r>
        <w:t>Se0/0/0      1     0               6          64    P2P   1/1</w:t>
      </w:r>
    </w:p>
    <w:p w:rsidR="00595D28" w:rsidRPr="00B348EB" w:rsidRDefault="00595D28" w:rsidP="00595D28">
      <w:pPr>
        <w:pStyle w:val="CMDOutput"/>
      </w:pPr>
      <w:r>
        <w:t>Gi0/0        1     0               3          1     DR    0/0</w:t>
      </w:r>
    </w:p>
    <w:p w:rsidR="00B348EB" w:rsidRDefault="00B348EB" w:rsidP="00B348EB">
      <w:pPr>
        <w:pStyle w:val="StepHead"/>
      </w:pPr>
      <w:r>
        <w:t>Verify the IPv6 routing table.</w:t>
      </w:r>
    </w:p>
    <w:p w:rsidR="00B348EB" w:rsidRDefault="00B348EB" w:rsidP="00595D28">
      <w:pPr>
        <w:pStyle w:val="BodyTextL25"/>
      </w:pPr>
      <w:r>
        <w:t xml:space="preserve">Issue the </w:t>
      </w:r>
      <w:r w:rsidRPr="00807BE3">
        <w:rPr>
          <w:b/>
        </w:rPr>
        <w:t>show ip</w:t>
      </w:r>
      <w:r>
        <w:rPr>
          <w:b/>
        </w:rPr>
        <w:t>v6</w:t>
      </w:r>
      <w:r w:rsidRPr="00807BE3">
        <w:rPr>
          <w:b/>
        </w:rPr>
        <w:t xml:space="preserve"> route</w:t>
      </w:r>
      <w:r>
        <w:t xml:space="preserve"> command to verify that all networks are </w:t>
      </w:r>
      <w:r w:rsidR="00C2414C">
        <w:t>appearing</w:t>
      </w:r>
      <w:r>
        <w:t xml:space="preserve"> in the routing table.</w:t>
      </w:r>
    </w:p>
    <w:p w:rsidR="00B348EB" w:rsidRDefault="00B348EB" w:rsidP="00B348EB">
      <w:pPr>
        <w:pStyle w:val="CMD"/>
      </w:pPr>
      <w:r>
        <w:t xml:space="preserve">R2# </w:t>
      </w:r>
      <w:r w:rsidRPr="00807BE3">
        <w:rPr>
          <w:b/>
        </w:rPr>
        <w:t>show ip</w:t>
      </w:r>
      <w:r>
        <w:rPr>
          <w:b/>
        </w:rPr>
        <w:t>v6</w:t>
      </w:r>
      <w:r w:rsidRPr="00807BE3">
        <w:rPr>
          <w:b/>
        </w:rPr>
        <w:t xml:space="preserve"> route</w:t>
      </w:r>
    </w:p>
    <w:p w:rsidR="00B348EB" w:rsidRPr="00C10838" w:rsidRDefault="00B348EB" w:rsidP="00B348EB">
      <w:pPr>
        <w:pStyle w:val="CMDOutput"/>
      </w:pPr>
      <w:r w:rsidRPr="00C10838">
        <w:t>IPv6 Routing Table - default - 10 entries</w:t>
      </w:r>
    </w:p>
    <w:p w:rsidR="00B348EB" w:rsidRPr="00C10838" w:rsidRDefault="00B348EB" w:rsidP="00B348EB">
      <w:pPr>
        <w:pStyle w:val="CMDOutput"/>
      </w:pPr>
      <w:r w:rsidRPr="00C10838">
        <w:t>Codes: C - Connected, L - Local, S - Static, U - Per-user Static route</w:t>
      </w:r>
    </w:p>
    <w:p w:rsidR="00B348EB" w:rsidRPr="00C10838" w:rsidRDefault="00B348EB" w:rsidP="00B348EB">
      <w:pPr>
        <w:pStyle w:val="CMDOutput"/>
      </w:pPr>
      <w:r w:rsidRPr="00C10838">
        <w:t xml:space="preserve">       B - BGP, R - RIP, I1 - ISIS L1, I2 - ISIS L2</w:t>
      </w:r>
    </w:p>
    <w:p w:rsidR="00B348EB" w:rsidRPr="00C10838" w:rsidRDefault="00B348EB" w:rsidP="00B348EB">
      <w:pPr>
        <w:pStyle w:val="CMDOutput"/>
      </w:pPr>
      <w:r w:rsidRPr="00C10838">
        <w:t xml:space="preserve">       IA - ISIS interarea, IS - ISIS summary, D - EIGRP, EX - EIGRP external</w:t>
      </w:r>
    </w:p>
    <w:p w:rsidR="00B348EB" w:rsidRPr="00C10838" w:rsidRDefault="00B348EB" w:rsidP="00B348EB">
      <w:pPr>
        <w:pStyle w:val="CMDOutput"/>
      </w:pPr>
      <w:r w:rsidRPr="00C10838">
        <w:t xml:space="preserve">       ND - ND Default, </w:t>
      </w:r>
      <w:proofErr w:type="spellStart"/>
      <w:r w:rsidRPr="00C10838">
        <w:t>NDp</w:t>
      </w:r>
      <w:proofErr w:type="spellEnd"/>
      <w:r w:rsidRPr="00C10838">
        <w:t xml:space="preserve"> - ND Prefix, DCE - Destination, </w:t>
      </w:r>
      <w:proofErr w:type="spellStart"/>
      <w:r w:rsidRPr="00C10838">
        <w:t>NDr</w:t>
      </w:r>
      <w:proofErr w:type="spellEnd"/>
      <w:r w:rsidRPr="00C10838">
        <w:t xml:space="preserve"> - Redirect</w:t>
      </w:r>
    </w:p>
    <w:p w:rsidR="00B348EB" w:rsidRPr="00C10838" w:rsidRDefault="00B348EB" w:rsidP="00B348EB">
      <w:pPr>
        <w:pStyle w:val="CMDOutput"/>
      </w:pPr>
      <w:r w:rsidRPr="00C10838">
        <w:t xml:space="preserve">       O - OSPF Intra, OI - OSPF Inter, OE1 - OSPF ext 1, OE2 - OSPF ext 2</w:t>
      </w:r>
    </w:p>
    <w:p w:rsidR="00B348EB" w:rsidRPr="00C10838" w:rsidRDefault="00B348EB" w:rsidP="00B348EB">
      <w:pPr>
        <w:pStyle w:val="CMDOutput"/>
      </w:pPr>
      <w:r w:rsidRPr="00C10838">
        <w:t xml:space="preserve">       ON1 - OSPF NSSA ext 1, ON2 - OSPF NSSA ext 2</w:t>
      </w:r>
    </w:p>
    <w:p w:rsidR="00B348EB" w:rsidRPr="00C10838" w:rsidRDefault="00B348EB" w:rsidP="00B348EB">
      <w:pPr>
        <w:pStyle w:val="CMDOutput"/>
      </w:pPr>
      <w:r w:rsidRPr="000821C6">
        <w:rPr>
          <w:highlight w:val="yellow"/>
        </w:rPr>
        <w:t>O   2001:DB</w:t>
      </w:r>
      <w:proofErr w:type="gramStart"/>
      <w:r w:rsidRPr="000821C6">
        <w:rPr>
          <w:highlight w:val="yellow"/>
        </w:rPr>
        <w:t>8:ACAD</w:t>
      </w:r>
      <w:proofErr w:type="gramEnd"/>
      <w:r w:rsidRPr="000821C6">
        <w:rPr>
          <w:highlight w:val="yellow"/>
        </w:rPr>
        <w:t>:A::/64 [110/65]</w:t>
      </w:r>
    </w:p>
    <w:p w:rsidR="00B348EB" w:rsidRPr="00C10838" w:rsidRDefault="00B348EB" w:rsidP="00B348EB">
      <w:pPr>
        <w:pStyle w:val="CMDOutput"/>
      </w:pPr>
      <w:r w:rsidRPr="00C10838">
        <w:t xml:space="preserve">     via FE80::1, Serial0/0/0</w:t>
      </w:r>
    </w:p>
    <w:p w:rsidR="00B348EB" w:rsidRPr="00C10838" w:rsidRDefault="00B348EB" w:rsidP="00B348EB">
      <w:pPr>
        <w:pStyle w:val="CMDOutput"/>
      </w:pPr>
      <w:r w:rsidRPr="00C10838">
        <w:t>C   2001:DB</w:t>
      </w:r>
      <w:proofErr w:type="gramStart"/>
      <w:r w:rsidRPr="00C10838">
        <w:t>8:ACAD</w:t>
      </w:r>
      <w:proofErr w:type="gramEnd"/>
      <w:r w:rsidRPr="00C10838">
        <w:t>:B::/64 [0/0]</w:t>
      </w:r>
    </w:p>
    <w:p w:rsidR="00B348EB" w:rsidRPr="00C10838" w:rsidRDefault="00B348EB" w:rsidP="00B348EB">
      <w:pPr>
        <w:pStyle w:val="CMDOutput"/>
      </w:pPr>
      <w:r w:rsidRPr="00C10838">
        <w:t xml:space="preserve">     via GigabitEthernet0/0, directly connected</w:t>
      </w:r>
    </w:p>
    <w:p w:rsidR="00B348EB" w:rsidRPr="00C10838" w:rsidRDefault="00B348EB" w:rsidP="00B348EB">
      <w:pPr>
        <w:pStyle w:val="CMDOutput"/>
      </w:pPr>
      <w:r w:rsidRPr="00C10838">
        <w:t>L   2001:DB</w:t>
      </w:r>
      <w:proofErr w:type="gramStart"/>
      <w:r w:rsidRPr="00C10838">
        <w:t>8:ACAD</w:t>
      </w:r>
      <w:proofErr w:type="gramEnd"/>
      <w:r w:rsidRPr="00C10838">
        <w:t>:B::2/128 [0/0]</w:t>
      </w:r>
    </w:p>
    <w:p w:rsidR="00B348EB" w:rsidRPr="00C10838" w:rsidRDefault="00B348EB" w:rsidP="00B348EB">
      <w:pPr>
        <w:pStyle w:val="CMDOutput"/>
      </w:pPr>
      <w:r w:rsidRPr="00C10838">
        <w:t xml:space="preserve">     via GigabitEthernet0/0, receive</w:t>
      </w:r>
    </w:p>
    <w:p w:rsidR="00B348EB" w:rsidRPr="00C10838" w:rsidRDefault="00B348EB" w:rsidP="00B348EB">
      <w:pPr>
        <w:pStyle w:val="CMDOutput"/>
      </w:pPr>
      <w:r w:rsidRPr="000821C6">
        <w:rPr>
          <w:highlight w:val="yellow"/>
        </w:rPr>
        <w:t>O   2001:DB</w:t>
      </w:r>
      <w:proofErr w:type="gramStart"/>
      <w:r w:rsidRPr="000821C6">
        <w:rPr>
          <w:highlight w:val="yellow"/>
        </w:rPr>
        <w:t>8:ACAD</w:t>
      </w:r>
      <w:proofErr w:type="gramEnd"/>
      <w:r w:rsidRPr="000821C6">
        <w:rPr>
          <w:highlight w:val="yellow"/>
        </w:rPr>
        <w:t>:C::/64 [110/65]</w:t>
      </w:r>
    </w:p>
    <w:p w:rsidR="00B348EB" w:rsidRPr="00C10838" w:rsidRDefault="00B348EB" w:rsidP="00B348EB">
      <w:pPr>
        <w:pStyle w:val="CMDOutput"/>
      </w:pPr>
      <w:r w:rsidRPr="00C10838">
        <w:t xml:space="preserve">     via FE80::3, Serial0/0/1</w:t>
      </w:r>
    </w:p>
    <w:p w:rsidR="00B348EB" w:rsidRPr="00C10838" w:rsidRDefault="00B348EB" w:rsidP="00B348EB">
      <w:pPr>
        <w:pStyle w:val="CMDOutput"/>
      </w:pPr>
      <w:r w:rsidRPr="00C10838">
        <w:t>C   2001:DB</w:t>
      </w:r>
      <w:proofErr w:type="gramStart"/>
      <w:r w:rsidRPr="00C10838">
        <w:t>8:ACAD</w:t>
      </w:r>
      <w:proofErr w:type="gramEnd"/>
      <w:r w:rsidRPr="00C10838">
        <w:t>:12::/64 [0/0]</w:t>
      </w:r>
    </w:p>
    <w:p w:rsidR="00B348EB" w:rsidRPr="00C10838" w:rsidRDefault="00B348EB" w:rsidP="00B348EB">
      <w:pPr>
        <w:pStyle w:val="CMDOutput"/>
      </w:pPr>
      <w:r w:rsidRPr="00C10838">
        <w:t xml:space="preserve">     via Serial0/0/0, directly connected</w:t>
      </w:r>
    </w:p>
    <w:p w:rsidR="00B348EB" w:rsidRPr="00C10838" w:rsidRDefault="00B348EB" w:rsidP="00B348EB">
      <w:pPr>
        <w:pStyle w:val="CMDOutput"/>
      </w:pPr>
      <w:r w:rsidRPr="00C10838">
        <w:t>L   2001:DB</w:t>
      </w:r>
      <w:proofErr w:type="gramStart"/>
      <w:r w:rsidRPr="00C10838">
        <w:t>8:ACAD</w:t>
      </w:r>
      <w:proofErr w:type="gramEnd"/>
      <w:r w:rsidRPr="00C10838">
        <w:t>:12::2/128 [0/0]</w:t>
      </w:r>
    </w:p>
    <w:p w:rsidR="00B348EB" w:rsidRPr="00C10838" w:rsidRDefault="00B348EB" w:rsidP="00B348EB">
      <w:pPr>
        <w:pStyle w:val="CMDOutput"/>
      </w:pPr>
      <w:r w:rsidRPr="00C10838">
        <w:t xml:space="preserve">     via Serial0/0/0, receive</w:t>
      </w:r>
    </w:p>
    <w:p w:rsidR="00B348EB" w:rsidRPr="00C10838" w:rsidRDefault="00B348EB" w:rsidP="00B348EB">
      <w:pPr>
        <w:pStyle w:val="CMDOutput"/>
      </w:pPr>
      <w:r w:rsidRPr="000821C6">
        <w:rPr>
          <w:highlight w:val="yellow"/>
        </w:rPr>
        <w:lastRenderedPageBreak/>
        <w:t>O   2001:DB</w:t>
      </w:r>
      <w:proofErr w:type="gramStart"/>
      <w:r w:rsidRPr="000821C6">
        <w:rPr>
          <w:highlight w:val="yellow"/>
        </w:rPr>
        <w:t>8:ACAD</w:t>
      </w:r>
      <w:proofErr w:type="gramEnd"/>
      <w:r w:rsidRPr="000821C6">
        <w:rPr>
          <w:highlight w:val="yellow"/>
        </w:rPr>
        <w:t>:13::/64 [110/128]</w:t>
      </w:r>
    </w:p>
    <w:p w:rsidR="00B348EB" w:rsidRPr="00C10838" w:rsidRDefault="00B348EB" w:rsidP="00B348EB">
      <w:pPr>
        <w:pStyle w:val="CMDOutput"/>
      </w:pPr>
      <w:r w:rsidRPr="00C10838">
        <w:t xml:space="preserve">     via FE80::3, Serial0/0/1</w:t>
      </w:r>
    </w:p>
    <w:p w:rsidR="00B348EB" w:rsidRPr="00C10838" w:rsidRDefault="00B348EB" w:rsidP="00B348EB">
      <w:pPr>
        <w:pStyle w:val="CMDOutput"/>
      </w:pPr>
      <w:r w:rsidRPr="00C10838">
        <w:t xml:space="preserve">     via FE80::1, Serial0/0/0</w:t>
      </w:r>
    </w:p>
    <w:p w:rsidR="00B348EB" w:rsidRPr="00C10838" w:rsidRDefault="00B348EB" w:rsidP="00B348EB">
      <w:pPr>
        <w:pStyle w:val="CMDOutput"/>
      </w:pPr>
      <w:r w:rsidRPr="00C10838">
        <w:t>C   2001:DB</w:t>
      </w:r>
      <w:proofErr w:type="gramStart"/>
      <w:r w:rsidRPr="00C10838">
        <w:t>8:ACAD</w:t>
      </w:r>
      <w:proofErr w:type="gramEnd"/>
      <w:r w:rsidRPr="00C10838">
        <w:t>:23::/64 [0/0]</w:t>
      </w:r>
    </w:p>
    <w:p w:rsidR="00B348EB" w:rsidRPr="00C10838" w:rsidRDefault="00B348EB" w:rsidP="00B348EB">
      <w:pPr>
        <w:pStyle w:val="CMDOutput"/>
      </w:pPr>
      <w:r w:rsidRPr="00C10838">
        <w:t xml:space="preserve">     via Serial0/0/1, directly connected</w:t>
      </w:r>
    </w:p>
    <w:p w:rsidR="00B348EB" w:rsidRPr="00C10838" w:rsidRDefault="00B348EB" w:rsidP="00B348EB">
      <w:pPr>
        <w:pStyle w:val="CMDOutput"/>
      </w:pPr>
      <w:r w:rsidRPr="00C10838">
        <w:t>L   2001:DB</w:t>
      </w:r>
      <w:proofErr w:type="gramStart"/>
      <w:r w:rsidRPr="00C10838">
        <w:t>8:ACAD</w:t>
      </w:r>
      <w:proofErr w:type="gramEnd"/>
      <w:r w:rsidRPr="00C10838">
        <w:t>:23::2/128 [0/0]</w:t>
      </w:r>
    </w:p>
    <w:p w:rsidR="00B348EB" w:rsidRPr="00C10838" w:rsidRDefault="00B348EB" w:rsidP="00B348EB">
      <w:pPr>
        <w:pStyle w:val="CMDOutput"/>
      </w:pPr>
      <w:r w:rsidRPr="00C10838">
        <w:t xml:space="preserve">     via Serial0/0/1, receive</w:t>
      </w:r>
    </w:p>
    <w:p w:rsidR="00B348EB" w:rsidRPr="00C10838" w:rsidRDefault="00B348EB" w:rsidP="00B348EB">
      <w:pPr>
        <w:pStyle w:val="CMDOutput"/>
      </w:pPr>
      <w:r w:rsidRPr="00C10838">
        <w:t>L   FF</w:t>
      </w:r>
      <w:proofErr w:type="gramStart"/>
      <w:r w:rsidRPr="00C10838">
        <w:t>00::/</w:t>
      </w:r>
      <w:proofErr w:type="gramEnd"/>
      <w:r w:rsidRPr="00C10838">
        <w:t>8 [0/0]</w:t>
      </w:r>
    </w:p>
    <w:p w:rsidR="00B348EB" w:rsidRDefault="00B348EB" w:rsidP="00B348EB">
      <w:pPr>
        <w:pStyle w:val="CMDOutput"/>
      </w:pPr>
      <w:r w:rsidRPr="00C10838">
        <w:t xml:space="preserve">     via Null0, receive</w:t>
      </w:r>
    </w:p>
    <w:p w:rsidR="00B348EB" w:rsidRDefault="00B348EB" w:rsidP="00B348EB">
      <w:pPr>
        <w:pStyle w:val="BodyTextL25"/>
      </w:pPr>
      <w:r>
        <w:t>What command would you use to only see the OSPF routes in the routing table?</w:t>
      </w:r>
    </w:p>
    <w:p w:rsidR="00B348EB" w:rsidRDefault="00B348EB" w:rsidP="00B348EB">
      <w:pPr>
        <w:pStyle w:val="BodyTextL25"/>
      </w:pPr>
      <w:r>
        <w:t>_______________________________________________________________________________________</w:t>
      </w:r>
    </w:p>
    <w:p w:rsidR="00B348EB" w:rsidRDefault="00B348EB" w:rsidP="00B348EB">
      <w:pPr>
        <w:pStyle w:val="BodyTextL25"/>
        <w:rPr>
          <w:rStyle w:val="AnswerGray"/>
          <w:b/>
        </w:rPr>
      </w:pPr>
      <w:r w:rsidRPr="00A638DE">
        <w:rPr>
          <w:rStyle w:val="AnswerGray"/>
          <w:b/>
        </w:rPr>
        <w:t>show ip</w:t>
      </w:r>
      <w:r>
        <w:rPr>
          <w:rStyle w:val="AnswerGray"/>
          <w:b/>
        </w:rPr>
        <w:t>v6</w:t>
      </w:r>
      <w:r w:rsidRPr="00A638DE">
        <w:rPr>
          <w:rStyle w:val="AnswerGray"/>
          <w:b/>
        </w:rPr>
        <w:t xml:space="preserve"> route ospf</w:t>
      </w:r>
    </w:p>
    <w:p w:rsidR="00595D28" w:rsidRDefault="00595D28" w:rsidP="00595D28">
      <w:pPr>
        <w:pStyle w:val="StepHead"/>
      </w:pPr>
      <w:r>
        <w:t>Verify end</w:t>
      </w:r>
      <w:r w:rsidR="00A83BC1">
        <w:t>-</w:t>
      </w:r>
      <w:r>
        <w:t>to</w:t>
      </w:r>
      <w:r w:rsidR="00A83BC1">
        <w:t>-</w:t>
      </w:r>
      <w:r>
        <w:t>end connectivity.</w:t>
      </w:r>
    </w:p>
    <w:p w:rsidR="00B348EB" w:rsidRDefault="00595D28" w:rsidP="00595D28">
      <w:pPr>
        <w:pStyle w:val="BodyTextL25"/>
      </w:pPr>
      <w:r>
        <w:t>Each PC should be able to ping the other PCs in the topology. Verify and troubleshoot if necessary.</w:t>
      </w:r>
    </w:p>
    <w:p w:rsidR="00DD36E7" w:rsidRPr="00595D28" w:rsidRDefault="00DD36E7" w:rsidP="00595D28">
      <w:pPr>
        <w:pStyle w:val="BodyTextL25"/>
      </w:pPr>
      <w:r>
        <w:rPr>
          <w:b/>
        </w:rPr>
        <w:t>Note</w:t>
      </w:r>
      <w:r w:rsidRPr="00120BCA">
        <w:t xml:space="preserve">: </w:t>
      </w:r>
      <w:r w:rsidRPr="00717430">
        <w:t xml:space="preserve">It may be necessary to disable the </w:t>
      </w:r>
      <w:r>
        <w:t xml:space="preserve">PC </w:t>
      </w:r>
      <w:r w:rsidRPr="00717430">
        <w:t xml:space="preserve">firewall </w:t>
      </w:r>
      <w:r>
        <w:t xml:space="preserve">to </w:t>
      </w:r>
      <w:r w:rsidRPr="00717430">
        <w:t>ping between PCs.</w:t>
      </w:r>
    </w:p>
    <w:p w:rsidR="00595D28" w:rsidRDefault="00595D28" w:rsidP="00595D28">
      <w:pPr>
        <w:pStyle w:val="PartHead"/>
      </w:pPr>
      <w:r>
        <w:t>Configure OSPFv3 Passive Interfaces</w:t>
      </w:r>
    </w:p>
    <w:p w:rsidR="00595D28" w:rsidRDefault="006076DA" w:rsidP="006076DA">
      <w:pPr>
        <w:pStyle w:val="BodyTextL25"/>
      </w:pPr>
      <w:r w:rsidRPr="006076DA">
        <w:t xml:space="preserve">The </w:t>
      </w:r>
      <w:r w:rsidRPr="006076DA">
        <w:rPr>
          <w:b/>
        </w:rPr>
        <w:t>passive-interface</w:t>
      </w:r>
      <w:r w:rsidRPr="006076DA">
        <w:t xml:space="preserve"> command prevents routing updates from being sent through the specified router interface. This is commonly done to reduce traffic on the LANs as they do not need to receive dynamic routing protocol communication. In Part </w:t>
      </w:r>
      <w:r w:rsidR="00A83BC1">
        <w:t>3</w:t>
      </w:r>
      <w:r w:rsidRPr="006076DA">
        <w:t xml:space="preserve">, you will use the </w:t>
      </w:r>
      <w:r w:rsidRPr="00215F53">
        <w:rPr>
          <w:b/>
        </w:rPr>
        <w:t>passive-interface</w:t>
      </w:r>
      <w:r w:rsidRPr="006076DA">
        <w:t xml:space="preserve"> command to configure a single interface as passive. You will also configure OSPF</w:t>
      </w:r>
      <w:r>
        <w:t>v3</w:t>
      </w:r>
      <w:r w:rsidRPr="006076DA">
        <w:t xml:space="preserve"> so that all interfaces on the router are passive by default, and then enable OSPF routing advertisements on selected interfaces.</w:t>
      </w:r>
    </w:p>
    <w:p w:rsidR="006076DA" w:rsidRDefault="006076DA" w:rsidP="006076DA">
      <w:pPr>
        <w:pStyle w:val="StepHead"/>
      </w:pPr>
      <w:r>
        <w:t>Configure a passive interface.</w:t>
      </w:r>
    </w:p>
    <w:p w:rsidR="006076DA" w:rsidRDefault="006076DA" w:rsidP="006076DA">
      <w:pPr>
        <w:pStyle w:val="SubStepAlpha"/>
      </w:pPr>
      <w:r>
        <w:t xml:space="preserve">Issue the </w:t>
      </w:r>
      <w:r w:rsidRPr="006076DA">
        <w:rPr>
          <w:b/>
        </w:rPr>
        <w:t>show ipv6 ospf interface g0/0</w:t>
      </w:r>
      <w:r>
        <w:t xml:space="preserve"> command on R1. Notice the timer indicating when the next </w:t>
      </w:r>
      <w:r w:rsidR="00BA64E9">
        <w:t>H</w:t>
      </w:r>
      <w:r>
        <w:t>ello packet is expected. Hello packets are sent every 10 seconds and are used between OSPF routers to verify that their neighbors are up.</w:t>
      </w:r>
    </w:p>
    <w:p w:rsidR="006076DA" w:rsidRDefault="006076DA" w:rsidP="006076DA">
      <w:pPr>
        <w:pStyle w:val="CMD"/>
      </w:pPr>
      <w:r>
        <w:t xml:space="preserve">R1# </w:t>
      </w:r>
      <w:r w:rsidRPr="006076DA">
        <w:rPr>
          <w:b/>
        </w:rPr>
        <w:t>show ipv6 ospf interface g0/0</w:t>
      </w:r>
    </w:p>
    <w:p w:rsidR="006076DA" w:rsidRDefault="006076DA" w:rsidP="006076DA">
      <w:pPr>
        <w:pStyle w:val="CMDOutput"/>
      </w:pPr>
      <w:r>
        <w:t xml:space="preserve">GigabitEthernet0/0 is up, line protocol is up </w:t>
      </w:r>
    </w:p>
    <w:p w:rsidR="006076DA" w:rsidRDefault="006076DA" w:rsidP="006076DA">
      <w:pPr>
        <w:pStyle w:val="CMDOutput"/>
      </w:pPr>
      <w:r>
        <w:t xml:space="preserve">  Link Local Address FE80::1, Interface ID 3</w:t>
      </w:r>
    </w:p>
    <w:p w:rsidR="006076DA" w:rsidRDefault="006076DA" w:rsidP="006076DA">
      <w:pPr>
        <w:pStyle w:val="CMDOutput"/>
      </w:pPr>
      <w:r>
        <w:t xml:space="preserve">  Area 0, Process ID 1, Instance ID 0, Router ID 1.1.1.1</w:t>
      </w:r>
    </w:p>
    <w:p w:rsidR="006076DA" w:rsidRDefault="006076DA" w:rsidP="006076DA">
      <w:pPr>
        <w:pStyle w:val="CMDOutput"/>
      </w:pPr>
      <w:r>
        <w:t xml:space="preserve">  Network Type BROADCAST, Cost: 1</w:t>
      </w:r>
    </w:p>
    <w:p w:rsidR="006076DA" w:rsidRDefault="006076DA" w:rsidP="006076DA">
      <w:pPr>
        <w:pStyle w:val="CMDOutput"/>
      </w:pPr>
      <w:r>
        <w:t xml:space="preserve">  Transmit Delay is 1 sec, State DR, Priority 1</w:t>
      </w:r>
    </w:p>
    <w:p w:rsidR="006076DA" w:rsidRDefault="006076DA" w:rsidP="006076DA">
      <w:pPr>
        <w:pStyle w:val="CMDOutput"/>
      </w:pPr>
      <w:r>
        <w:t xml:space="preserve">  Designated Router (ID) 1.1.1.1, local address FE80::1</w:t>
      </w:r>
    </w:p>
    <w:p w:rsidR="006076DA" w:rsidRDefault="006076DA" w:rsidP="006076DA">
      <w:pPr>
        <w:pStyle w:val="CMDOutput"/>
      </w:pPr>
      <w:r>
        <w:t xml:space="preserve">  No backup designated router on this network</w:t>
      </w:r>
    </w:p>
    <w:p w:rsidR="006076DA" w:rsidRDefault="006076DA" w:rsidP="006076DA">
      <w:pPr>
        <w:pStyle w:val="CMDOutput"/>
      </w:pPr>
      <w:r>
        <w:t xml:space="preserve">  Timer intervals configured, </w:t>
      </w:r>
      <w:r w:rsidRPr="006076DA">
        <w:rPr>
          <w:highlight w:val="yellow"/>
        </w:rPr>
        <w:t>Hello 10</w:t>
      </w:r>
      <w:r>
        <w:t>, Dead 40, Wait 40, Retransmit 5</w:t>
      </w:r>
    </w:p>
    <w:p w:rsidR="006076DA" w:rsidRDefault="006076DA" w:rsidP="006076DA">
      <w:pPr>
        <w:pStyle w:val="CMDOutput"/>
      </w:pPr>
      <w:r>
        <w:t xml:space="preserve">    </w:t>
      </w:r>
      <w:r w:rsidRPr="006076DA">
        <w:rPr>
          <w:highlight w:val="yellow"/>
        </w:rPr>
        <w:t>Hello due in 00:00:05</w:t>
      </w:r>
    </w:p>
    <w:p w:rsidR="006076DA" w:rsidRDefault="006076DA" w:rsidP="006076DA">
      <w:pPr>
        <w:pStyle w:val="CMDOutput"/>
      </w:pPr>
      <w:r>
        <w:t xml:space="preserve">  Graceful restart helper support enabled</w:t>
      </w:r>
    </w:p>
    <w:p w:rsidR="006076DA" w:rsidRDefault="006076DA" w:rsidP="006076DA">
      <w:pPr>
        <w:pStyle w:val="CMDOutput"/>
      </w:pPr>
      <w:r>
        <w:t xml:space="preserve">  Index 1/1/1, flood queue length 0</w:t>
      </w:r>
    </w:p>
    <w:p w:rsidR="006076DA" w:rsidRDefault="006076DA" w:rsidP="006076DA">
      <w:pPr>
        <w:pStyle w:val="CMDOutput"/>
      </w:pPr>
      <w:r>
        <w:t xml:space="preserve">  Next 0x0(0)/0x0(0)/0x0(0)</w:t>
      </w:r>
    </w:p>
    <w:p w:rsidR="006076DA" w:rsidRDefault="006076DA" w:rsidP="006076DA">
      <w:pPr>
        <w:pStyle w:val="CMDOutput"/>
      </w:pPr>
      <w:r>
        <w:t xml:space="preserve">  Last flood scan length is 0, maximum is 0</w:t>
      </w:r>
    </w:p>
    <w:p w:rsidR="006076DA" w:rsidRDefault="006076DA" w:rsidP="006076DA">
      <w:pPr>
        <w:pStyle w:val="CMDOutput"/>
      </w:pPr>
      <w:r>
        <w:t xml:space="preserve">  Last flood scan time is 0 </w:t>
      </w:r>
      <w:proofErr w:type="spellStart"/>
      <w:r>
        <w:t>msec</w:t>
      </w:r>
      <w:proofErr w:type="spellEnd"/>
      <w:r>
        <w:t xml:space="preserve">, maximum is 0 </w:t>
      </w:r>
      <w:proofErr w:type="spellStart"/>
      <w:r>
        <w:t>msec</w:t>
      </w:r>
      <w:proofErr w:type="spellEnd"/>
    </w:p>
    <w:p w:rsidR="006076DA" w:rsidRDefault="006076DA" w:rsidP="006076DA">
      <w:pPr>
        <w:pStyle w:val="CMDOutput"/>
      </w:pPr>
      <w:r>
        <w:t xml:space="preserve">  Neighbor Count is 0, Adjacent neighbor count is 0 </w:t>
      </w:r>
    </w:p>
    <w:p w:rsidR="006076DA" w:rsidRDefault="006076DA" w:rsidP="006076DA">
      <w:pPr>
        <w:pStyle w:val="CMDOutput"/>
      </w:pPr>
      <w:r>
        <w:t xml:space="preserve">  Suppress hello for 0 neighbor(s)</w:t>
      </w:r>
    </w:p>
    <w:p w:rsidR="006076DA" w:rsidRDefault="006076DA" w:rsidP="006076DA">
      <w:pPr>
        <w:pStyle w:val="SubStepAlpha"/>
      </w:pPr>
      <w:r>
        <w:t xml:space="preserve">Issue the </w:t>
      </w:r>
      <w:r w:rsidRPr="006076DA">
        <w:rPr>
          <w:b/>
        </w:rPr>
        <w:t>passive-interface</w:t>
      </w:r>
      <w:r>
        <w:t xml:space="preserve"> command to change the G0/0 interface on R1 to passive.</w:t>
      </w:r>
    </w:p>
    <w:p w:rsidR="006076DA" w:rsidRDefault="006076DA" w:rsidP="006076DA">
      <w:pPr>
        <w:pStyle w:val="CMD"/>
      </w:pPr>
      <w:r w:rsidRPr="006076DA">
        <w:lastRenderedPageBreak/>
        <w:t>R1(config)#</w:t>
      </w:r>
      <w:r>
        <w:t xml:space="preserve"> </w:t>
      </w:r>
      <w:r w:rsidRPr="00D60527">
        <w:rPr>
          <w:b/>
        </w:rPr>
        <w:t xml:space="preserve">ipv6 router </w:t>
      </w:r>
      <w:proofErr w:type="spellStart"/>
      <w:r w:rsidRPr="00D60527">
        <w:rPr>
          <w:b/>
        </w:rPr>
        <w:t>ospf</w:t>
      </w:r>
      <w:proofErr w:type="spellEnd"/>
      <w:r w:rsidRPr="00D60527">
        <w:rPr>
          <w:b/>
        </w:rPr>
        <w:t xml:space="preserve"> 1</w:t>
      </w:r>
    </w:p>
    <w:p w:rsidR="006076DA" w:rsidRDefault="006076DA" w:rsidP="006076DA">
      <w:pPr>
        <w:pStyle w:val="CMD"/>
        <w:rPr>
          <w:b/>
        </w:rPr>
      </w:pPr>
      <w:r w:rsidRPr="006076DA">
        <w:t>R1(config-</w:t>
      </w:r>
      <w:proofErr w:type="spellStart"/>
      <w:proofErr w:type="gramStart"/>
      <w:r w:rsidRPr="006076DA">
        <w:t>rtr</w:t>
      </w:r>
      <w:proofErr w:type="spellEnd"/>
      <w:r w:rsidRPr="006076DA">
        <w:t>)#</w:t>
      </w:r>
      <w:proofErr w:type="gramEnd"/>
      <w:r>
        <w:t xml:space="preserve"> </w:t>
      </w:r>
      <w:r w:rsidRPr="00D60527">
        <w:rPr>
          <w:b/>
        </w:rPr>
        <w:t>passive-interface g0/0</w:t>
      </w:r>
    </w:p>
    <w:p w:rsidR="00D60527" w:rsidRDefault="00D60527" w:rsidP="00D60527">
      <w:pPr>
        <w:pStyle w:val="SubStepAlpha"/>
      </w:pPr>
      <w:r>
        <w:t xml:space="preserve">Re-issue the </w:t>
      </w:r>
      <w:r w:rsidRPr="00D60527">
        <w:rPr>
          <w:b/>
        </w:rPr>
        <w:t>show ipv6 ospf interface g0/0</w:t>
      </w:r>
      <w:r>
        <w:t xml:space="preserve"> command to verify that G0/0 is now passive.</w:t>
      </w:r>
    </w:p>
    <w:p w:rsidR="00D60527" w:rsidRDefault="00D60527" w:rsidP="00D60527">
      <w:pPr>
        <w:pStyle w:val="CMD"/>
      </w:pPr>
      <w:r>
        <w:t xml:space="preserve">R1# </w:t>
      </w:r>
      <w:r w:rsidRPr="00D60527">
        <w:rPr>
          <w:b/>
        </w:rPr>
        <w:t>show ipv6 ospf interface g0/0</w:t>
      </w:r>
    </w:p>
    <w:p w:rsidR="00D60527" w:rsidRDefault="00D60527" w:rsidP="00D60527">
      <w:pPr>
        <w:pStyle w:val="CMDOutput"/>
      </w:pPr>
      <w:r>
        <w:t xml:space="preserve">GigabitEthernet0/0 is up, line protocol is up </w:t>
      </w:r>
    </w:p>
    <w:p w:rsidR="00D60527" w:rsidRDefault="00D60527" w:rsidP="00D60527">
      <w:pPr>
        <w:pStyle w:val="CMDOutput"/>
      </w:pPr>
      <w:r>
        <w:t xml:space="preserve">  Link Local Address FE80::1, Interface ID 3</w:t>
      </w:r>
    </w:p>
    <w:p w:rsidR="00D60527" w:rsidRDefault="00D60527" w:rsidP="00D60527">
      <w:pPr>
        <w:pStyle w:val="CMDOutput"/>
      </w:pPr>
      <w:r>
        <w:t xml:space="preserve">  Area 0, Process ID 1, Instance ID 0, Router ID 1.1.1.1</w:t>
      </w:r>
    </w:p>
    <w:p w:rsidR="00D60527" w:rsidRDefault="00D60527" w:rsidP="00D60527">
      <w:pPr>
        <w:pStyle w:val="CMDOutput"/>
      </w:pPr>
      <w:r>
        <w:t xml:space="preserve">  Network Type BROADCAST, Cost: 1</w:t>
      </w:r>
    </w:p>
    <w:p w:rsidR="00D60527" w:rsidRDefault="00D60527" w:rsidP="00D60527">
      <w:pPr>
        <w:pStyle w:val="CMDOutput"/>
      </w:pPr>
      <w:r>
        <w:t xml:space="preserve">  Transmit Delay is 1 sec, State WAITING, Priority 1</w:t>
      </w:r>
    </w:p>
    <w:p w:rsidR="00D60527" w:rsidRDefault="00D60527" w:rsidP="00D60527">
      <w:pPr>
        <w:pStyle w:val="CMDOutput"/>
      </w:pPr>
      <w:r>
        <w:t xml:space="preserve">  No designated router on this network</w:t>
      </w:r>
    </w:p>
    <w:p w:rsidR="00D60527" w:rsidRDefault="00D60527" w:rsidP="00D60527">
      <w:pPr>
        <w:pStyle w:val="CMDOutput"/>
      </w:pPr>
      <w:r>
        <w:t xml:space="preserve">  No backup designated router on this network</w:t>
      </w:r>
    </w:p>
    <w:p w:rsidR="00D60527" w:rsidRDefault="00D60527" w:rsidP="00D60527">
      <w:pPr>
        <w:pStyle w:val="CMDOutput"/>
      </w:pPr>
      <w:r>
        <w:t xml:space="preserve">  Timer intervals configured, Hello 10, Dead 40, Wait 40, Retransmit 5</w:t>
      </w:r>
    </w:p>
    <w:p w:rsidR="00D60527" w:rsidRDefault="00D60527" w:rsidP="00D60527">
      <w:pPr>
        <w:pStyle w:val="CMDOutput"/>
      </w:pPr>
      <w:r>
        <w:t xml:space="preserve">    </w:t>
      </w:r>
      <w:r w:rsidRPr="00D60527">
        <w:rPr>
          <w:highlight w:val="yellow"/>
        </w:rPr>
        <w:t>No Hellos (Passive interface)</w:t>
      </w:r>
    </w:p>
    <w:p w:rsidR="00D60527" w:rsidRDefault="00D60527" w:rsidP="00D60527">
      <w:pPr>
        <w:pStyle w:val="CMDOutput"/>
      </w:pPr>
      <w:r>
        <w:t xml:space="preserve">    Wait time before Designated router selection 00:00:34</w:t>
      </w:r>
    </w:p>
    <w:p w:rsidR="00D60527" w:rsidRDefault="00D60527" w:rsidP="00D60527">
      <w:pPr>
        <w:pStyle w:val="CMDOutput"/>
      </w:pPr>
      <w:r>
        <w:t xml:space="preserve">  Graceful restart helper support enabled</w:t>
      </w:r>
    </w:p>
    <w:p w:rsidR="00D60527" w:rsidRDefault="00D60527" w:rsidP="00D60527">
      <w:pPr>
        <w:pStyle w:val="CMDOutput"/>
      </w:pPr>
      <w:r>
        <w:t xml:space="preserve">  Index 1/1/1, flood queue length 0</w:t>
      </w:r>
    </w:p>
    <w:p w:rsidR="00D60527" w:rsidRDefault="00D60527" w:rsidP="00D60527">
      <w:pPr>
        <w:pStyle w:val="CMDOutput"/>
      </w:pPr>
      <w:r>
        <w:t xml:space="preserve">  Next 0x0(0)/0x0(0)/0x0(0)</w:t>
      </w:r>
    </w:p>
    <w:p w:rsidR="00D60527" w:rsidRDefault="00D60527" w:rsidP="00D60527">
      <w:pPr>
        <w:pStyle w:val="CMDOutput"/>
      </w:pPr>
      <w:r>
        <w:t xml:space="preserve">  Last flood scan length is 0, maximum is 0</w:t>
      </w:r>
    </w:p>
    <w:p w:rsidR="00D60527" w:rsidRDefault="00D60527" w:rsidP="00D60527">
      <w:pPr>
        <w:pStyle w:val="CMDOutput"/>
      </w:pPr>
      <w:r>
        <w:t xml:space="preserve">  Last flood scan time is 0 </w:t>
      </w:r>
      <w:proofErr w:type="spellStart"/>
      <w:r>
        <w:t>msec</w:t>
      </w:r>
      <w:proofErr w:type="spellEnd"/>
      <w:r>
        <w:t xml:space="preserve">, maximum is 0 </w:t>
      </w:r>
      <w:proofErr w:type="spellStart"/>
      <w:r>
        <w:t>msec</w:t>
      </w:r>
      <w:proofErr w:type="spellEnd"/>
    </w:p>
    <w:p w:rsidR="00D60527" w:rsidRDefault="00D60527" w:rsidP="00D60527">
      <w:pPr>
        <w:pStyle w:val="CMDOutput"/>
      </w:pPr>
      <w:r>
        <w:t xml:space="preserve">  Neighbor Count is 0, Adjacent neighbor count is 0 </w:t>
      </w:r>
    </w:p>
    <w:p w:rsidR="00D60527" w:rsidRDefault="00D60527" w:rsidP="00D60527">
      <w:pPr>
        <w:pStyle w:val="CMDOutput"/>
      </w:pPr>
      <w:r>
        <w:t xml:space="preserve">  Suppress hello for 0 neighbor(s)</w:t>
      </w:r>
    </w:p>
    <w:p w:rsidR="00D60527" w:rsidRDefault="00D60527" w:rsidP="00D60527">
      <w:pPr>
        <w:pStyle w:val="SubStepAlpha"/>
      </w:pPr>
      <w:r>
        <w:t xml:space="preserve">Issue the </w:t>
      </w:r>
      <w:r w:rsidRPr="00D37A6C">
        <w:rPr>
          <w:b/>
        </w:rPr>
        <w:t>show ipv6 route</w:t>
      </w:r>
      <w:r w:rsidR="00A83BC1">
        <w:rPr>
          <w:b/>
        </w:rPr>
        <w:t xml:space="preserve"> ospf</w:t>
      </w:r>
      <w:r>
        <w:t xml:space="preserve"> command on R2 and R3 to verify that a route to the 2001:</w:t>
      </w:r>
      <w:r w:rsidR="00D37A6C">
        <w:t>DB</w:t>
      </w:r>
      <w:proofErr w:type="gramStart"/>
      <w:r w:rsidR="00D37A6C">
        <w:t>8:ACAD</w:t>
      </w:r>
      <w:proofErr w:type="gramEnd"/>
      <w:r w:rsidR="00D37A6C">
        <w:t>:A</w:t>
      </w:r>
      <w:r>
        <w:t>::/64 network is still available.</w:t>
      </w:r>
    </w:p>
    <w:p w:rsidR="00D60527" w:rsidRDefault="00D60527" w:rsidP="00D60527">
      <w:pPr>
        <w:pStyle w:val="CMD"/>
        <w:rPr>
          <w:b/>
        </w:rPr>
      </w:pPr>
      <w:r>
        <w:t xml:space="preserve">R2# </w:t>
      </w:r>
      <w:r w:rsidRPr="00D60527">
        <w:rPr>
          <w:b/>
        </w:rPr>
        <w:t>show ipv6 route</w:t>
      </w:r>
      <w:r w:rsidR="00D37A6C">
        <w:rPr>
          <w:b/>
        </w:rPr>
        <w:t xml:space="preserve"> ospf</w:t>
      </w:r>
    </w:p>
    <w:p w:rsidR="00D37A6C" w:rsidRDefault="00D37A6C" w:rsidP="00D37A6C">
      <w:pPr>
        <w:pStyle w:val="CMDOutput"/>
      </w:pPr>
      <w:r>
        <w:t>IPv6 Routing Table - default - 10 entries</w:t>
      </w:r>
    </w:p>
    <w:p w:rsidR="00D37A6C" w:rsidRDefault="00D37A6C" w:rsidP="00D37A6C">
      <w:pPr>
        <w:pStyle w:val="CMDOutput"/>
      </w:pPr>
      <w:r>
        <w:t>Codes: C - Connected, L - Local, S - Static, U - Per-user Static route</w:t>
      </w:r>
    </w:p>
    <w:p w:rsidR="00D37A6C" w:rsidRDefault="00D37A6C" w:rsidP="00D37A6C">
      <w:pPr>
        <w:pStyle w:val="CMDOutput"/>
      </w:pPr>
      <w:r>
        <w:t xml:space="preserve">       B - BGP, R - RIP, I1 - ISIS L1, I2 - ISIS L2</w:t>
      </w:r>
    </w:p>
    <w:p w:rsidR="00D37A6C" w:rsidRDefault="00D37A6C" w:rsidP="00D37A6C">
      <w:pPr>
        <w:pStyle w:val="CMDOutput"/>
      </w:pPr>
      <w:r>
        <w:t xml:space="preserve">       IA - ISIS interarea, IS - ISIS summary, D - EIGRP, EX - EIGRP external</w:t>
      </w:r>
    </w:p>
    <w:p w:rsidR="00D37A6C" w:rsidRDefault="00D37A6C" w:rsidP="00D37A6C">
      <w:pPr>
        <w:pStyle w:val="CMDOutput"/>
      </w:pPr>
      <w:r>
        <w:t xml:space="preserve">       ND - ND Default, </w:t>
      </w:r>
      <w:proofErr w:type="spellStart"/>
      <w:r>
        <w:t>NDp</w:t>
      </w:r>
      <w:proofErr w:type="spellEnd"/>
      <w:r>
        <w:t xml:space="preserve"> - ND Prefix, DCE - Destination, </w:t>
      </w:r>
      <w:proofErr w:type="spellStart"/>
      <w:r>
        <w:t>NDr</w:t>
      </w:r>
      <w:proofErr w:type="spellEnd"/>
      <w:r>
        <w:t xml:space="preserve"> - Redirect</w:t>
      </w:r>
    </w:p>
    <w:p w:rsidR="00D37A6C" w:rsidRDefault="00D37A6C" w:rsidP="00D37A6C">
      <w:pPr>
        <w:pStyle w:val="CMDOutput"/>
      </w:pPr>
      <w:r>
        <w:t xml:space="preserve">       O - OSPF Intra, OI - OSPF Inter, OE1 - OSPF ext 1, OE2 - OSPF ext 2</w:t>
      </w:r>
    </w:p>
    <w:p w:rsidR="00D37A6C" w:rsidRDefault="00D37A6C" w:rsidP="00D37A6C">
      <w:pPr>
        <w:pStyle w:val="CMDOutput"/>
      </w:pPr>
      <w:r>
        <w:t xml:space="preserve">       ON1 - OSPF NSSA ext 1, ON2 - OSPF NSSA ext 2</w:t>
      </w:r>
    </w:p>
    <w:p w:rsidR="00D37A6C" w:rsidRPr="00D37A6C" w:rsidRDefault="00D37A6C" w:rsidP="00D37A6C">
      <w:pPr>
        <w:pStyle w:val="CMDOutput"/>
        <w:rPr>
          <w:highlight w:val="yellow"/>
        </w:rPr>
      </w:pPr>
      <w:r w:rsidRPr="00D37A6C">
        <w:rPr>
          <w:highlight w:val="yellow"/>
        </w:rPr>
        <w:t>O   2001:DB</w:t>
      </w:r>
      <w:proofErr w:type="gramStart"/>
      <w:r w:rsidRPr="00D37A6C">
        <w:rPr>
          <w:highlight w:val="yellow"/>
        </w:rPr>
        <w:t>8:ACAD</w:t>
      </w:r>
      <w:proofErr w:type="gramEnd"/>
      <w:r w:rsidRPr="00D37A6C">
        <w:rPr>
          <w:highlight w:val="yellow"/>
        </w:rPr>
        <w:t>:A::/64 [110/65]</w:t>
      </w:r>
    </w:p>
    <w:p w:rsidR="00D37A6C" w:rsidRDefault="00D37A6C" w:rsidP="00D37A6C">
      <w:pPr>
        <w:pStyle w:val="CMDOutput"/>
      </w:pPr>
      <w:r w:rsidRPr="00D37A6C">
        <w:rPr>
          <w:highlight w:val="yellow"/>
        </w:rPr>
        <w:t xml:space="preserve">     via FE80::1, Serial0/0/0</w:t>
      </w:r>
    </w:p>
    <w:p w:rsidR="00D37A6C" w:rsidRDefault="00D37A6C" w:rsidP="00D37A6C">
      <w:pPr>
        <w:pStyle w:val="CMDOutput"/>
      </w:pPr>
      <w:r>
        <w:t>O   2001:DB</w:t>
      </w:r>
      <w:proofErr w:type="gramStart"/>
      <w:r>
        <w:t>8:ACAD</w:t>
      </w:r>
      <w:proofErr w:type="gramEnd"/>
      <w:r>
        <w:t>:C::/64 [110/65]</w:t>
      </w:r>
    </w:p>
    <w:p w:rsidR="00D37A6C" w:rsidRDefault="00D37A6C" w:rsidP="00D37A6C">
      <w:pPr>
        <w:pStyle w:val="CMDOutput"/>
      </w:pPr>
      <w:r>
        <w:t xml:space="preserve">     via FE80::3, Serial0/0/1</w:t>
      </w:r>
    </w:p>
    <w:p w:rsidR="00D37A6C" w:rsidRDefault="00D37A6C" w:rsidP="00D37A6C">
      <w:pPr>
        <w:pStyle w:val="CMDOutput"/>
      </w:pPr>
      <w:r>
        <w:t>O   2001:DB</w:t>
      </w:r>
      <w:proofErr w:type="gramStart"/>
      <w:r>
        <w:t>8:ACAD</w:t>
      </w:r>
      <w:proofErr w:type="gramEnd"/>
      <w:r>
        <w:t>:13::/64 [110/128]</w:t>
      </w:r>
    </w:p>
    <w:p w:rsidR="00D37A6C" w:rsidRDefault="00D37A6C" w:rsidP="00D37A6C">
      <w:pPr>
        <w:pStyle w:val="CMDOutput"/>
      </w:pPr>
      <w:r>
        <w:t xml:space="preserve">     via FE80::3, Serial0/0/1</w:t>
      </w:r>
    </w:p>
    <w:p w:rsidR="00D37A6C" w:rsidRDefault="00D37A6C" w:rsidP="00D37A6C">
      <w:pPr>
        <w:pStyle w:val="CMDOutput"/>
      </w:pPr>
      <w:r>
        <w:t xml:space="preserve">     via FE80::1, Serial0/0/0</w:t>
      </w:r>
    </w:p>
    <w:p w:rsidR="00D60527" w:rsidRDefault="00D60527" w:rsidP="00D60527">
      <w:pPr>
        <w:pStyle w:val="StepHead"/>
      </w:pPr>
      <w:r>
        <w:t>Set passive interface as the default on the router.</w:t>
      </w:r>
    </w:p>
    <w:p w:rsidR="00D60527" w:rsidRDefault="00D60527" w:rsidP="00D60527">
      <w:pPr>
        <w:pStyle w:val="SubStepAlpha"/>
      </w:pPr>
      <w:r>
        <w:t xml:space="preserve">Issue the </w:t>
      </w:r>
      <w:r w:rsidRPr="007C0916">
        <w:rPr>
          <w:b/>
        </w:rPr>
        <w:t>passive-interface default</w:t>
      </w:r>
      <w:r>
        <w:t xml:space="preserve"> command on R2 to set the default</w:t>
      </w:r>
      <w:r w:rsidR="007C0916">
        <w:t xml:space="preserve"> for all OSPFv3 interfaces as passive.</w:t>
      </w:r>
    </w:p>
    <w:p w:rsidR="007C0916" w:rsidRPr="007C0916" w:rsidRDefault="007C0916" w:rsidP="007C0916">
      <w:pPr>
        <w:pStyle w:val="CMD"/>
        <w:rPr>
          <w:b/>
        </w:rPr>
      </w:pPr>
      <w:r w:rsidRPr="007C0916">
        <w:t>R2(config)#</w:t>
      </w:r>
      <w:r>
        <w:t xml:space="preserve"> </w:t>
      </w:r>
      <w:r w:rsidRPr="007C0916">
        <w:rPr>
          <w:b/>
        </w:rPr>
        <w:t xml:space="preserve">ipv6 router </w:t>
      </w:r>
      <w:proofErr w:type="spellStart"/>
      <w:r w:rsidRPr="007C0916">
        <w:rPr>
          <w:b/>
        </w:rPr>
        <w:t>ospf</w:t>
      </w:r>
      <w:proofErr w:type="spellEnd"/>
      <w:r w:rsidRPr="007C0916">
        <w:rPr>
          <w:b/>
        </w:rPr>
        <w:t xml:space="preserve"> 1</w:t>
      </w:r>
    </w:p>
    <w:p w:rsidR="007C0916" w:rsidRDefault="007C0916" w:rsidP="007C0916">
      <w:pPr>
        <w:pStyle w:val="CMD"/>
        <w:rPr>
          <w:b/>
        </w:rPr>
      </w:pPr>
      <w:r w:rsidRPr="007C0916">
        <w:t>R2(config-</w:t>
      </w:r>
      <w:proofErr w:type="spellStart"/>
      <w:proofErr w:type="gramStart"/>
      <w:r w:rsidRPr="007C0916">
        <w:t>rtr</w:t>
      </w:r>
      <w:proofErr w:type="spellEnd"/>
      <w:r w:rsidRPr="007C0916">
        <w:t>)#</w:t>
      </w:r>
      <w:proofErr w:type="gramEnd"/>
      <w:r>
        <w:t xml:space="preserve"> </w:t>
      </w:r>
      <w:r w:rsidRPr="007C0916">
        <w:rPr>
          <w:b/>
        </w:rPr>
        <w:t>passive-interface default</w:t>
      </w:r>
    </w:p>
    <w:p w:rsidR="007C0916" w:rsidRDefault="007C0916" w:rsidP="007C0916">
      <w:pPr>
        <w:pStyle w:val="SubStepAlpha"/>
      </w:pPr>
      <w:r>
        <w:t xml:space="preserve">Issue the </w:t>
      </w:r>
      <w:r w:rsidRPr="007C0916">
        <w:rPr>
          <w:b/>
        </w:rPr>
        <w:t>show ip</w:t>
      </w:r>
      <w:r>
        <w:rPr>
          <w:b/>
        </w:rPr>
        <w:t>v6</w:t>
      </w:r>
      <w:r w:rsidRPr="007C0916">
        <w:rPr>
          <w:b/>
        </w:rPr>
        <w:t xml:space="preserve"> ospf neighbor</w:t>
      </w:r>
      <w:r>
        <w:t xml:space="preserve"> command on R1. </w:t>
      </w:r>
      <w:r w:rsidR="00C2414C">
        <w:t xml:space="preserve">After </w:t>
      </w:r>
      <w:r>
        <w:t xml:space="preserve">the dead timer expires, R2 </w:t>
      </w:r>
      <w:r w:rsidR="0096584E">
        <w:t>is</w:t>
      </w:r>
      <w:r>
        <w:t xml:space="preserve"> no longer listed as </w:t>
      </w:r>
      <w:r w:rsidR="00DD36E7">
        <w:t>an</w:t>
      </w:r>
      <w:r w:rsidR="0096584E">
        <w:t xml:space="preserve"> </w:t>
      </w:r>
      <w:r>
        <w:t>OSPF neighbor.</w:t>
      </w:r>
    </w:p>
    <w:p w:rsidR="007C0916" w:rsidRDefault="007C0916" w:rsidP="007C0916">
      <w:pPr>
        <w:pStyle w:val="CMDOutput"/>
      </w:pPr>
      <w:r>
        <w:lastRenderedPageBreak/>
        <w:t xml:space="preserve">R1# </w:t>
      </w:r>
      <w:r w:rsidRPr="007C0916">
        <w:rPr>
          <w:b/>
        </w:rPr>
        <w:t>show ipv6 ospf neighbor</w:t>
      </w:r>
    </w:p>
    <w:p w:rsidR="007C0916" w:rsidRDefault="007C0916" w:rsidP="007C0916">
      <w:pPr>
        <w:pStyle w:val="CMDOutput"/>
      </w:pPr>
    </w:p>
    <w:p w:rsidR="007C0916" w:rsidRDefault="007C0916" w:rsidP="007C0916">
      <w:pPr>
        <w:pStyle w:val="CMDOutput"/>
      </w:pPr>
      <w:r>
        <w:t xml:space="preserve">            OSPFv3 Router with ID (1.1.1.1) (Process ID 1)</w:t>
      </w:r>
    </w:p>
    <w:p w:rsidR="007C0916" w:rsidRDefault="007C0916" w:rsidP="007C0916">
      <w:pPr>
        <w:pStyle w:val="CMDOutput"/>
      </w:pPr>
    </w:p>
    <w:p w:rsidR="007C0916" w:rsidRDefault="007C0916" w:rsidP="007C0916">
      <w:pPr>
        <w:pStyle w:val="CMDOutput"/>
      </w:pPr>
      <w:r>
        <w:t xml:space="preserve">Neighbor ID     </w:t>
      </w:r>
      <w:proofErr w:type="spellStart"/>
      <w:r>
        <w:t>Pri</w:t>
      </w:r>
      <w:proofErr w:type="spellEnd"/>
      <w:r>
        <w:t xml:space="preserve">   State           Dead Time   Interface ID    Interface</w:t>
      </w:r>
    </w:p>
    <w:p w:rsidR="007C0916" w:rsidRDefault="007C0916" w:rsidP="007C0916">
      <w:pPr>
        <w:pStyle w:val="CMDOutput"/>
      </w:pPr>
      <w:r>
        <w:t>3.3.3.3           0   FULL</w:t>
      </w:r>
      <w:proofErr w:type="gramStart"/>
      <w:r>
        <w:t>/  -</w:t>
      </w:r>
      <w:proofErr w:type="gramEnd"/>
      <w:r>
        <w:t xml:space="preserve">        00:00:37    6               Serial0/0/1</w:t>
      </w:r>
    </w:p>
    <w:p w:rsidR="007C0916" w:rsidRDefault="007C0916" w:rsidP="007C0916">
      <w:pPr>
        <w:pStyle w:val="SubStepAlpha"/>
      </w:pPr>
      <w:r>
        <w:t xml:space="preserve">On R2, issue the </w:t>
      </w:r>
      <w:r w:rsidRPr="007C0916">
        <w:rPr>
          <w:b/>
        </w:rPr>
        <w:t>show ipv6 ospf interface s0/0/0</w:t>
      </w:r>
      <w:r>
        <w:t xml:space="preserve"> command to view the OSPF status of interface S0/0/0.</w:t>
      </w:r>
    </w:p>
    <w:p w:rsidR="007C0916" w:rsidRDefault="007C0916" w:rsidP="007C0916">
      <w:pPr>
        <w:pStyle w:val="CMD"/>
      </w:pPr>
      <w:r>
        <w:t xml:space="preserve">R2# </w:t>
      </w:r>
      <w:r w:rsidRPr="007C0916">
        <w:rPr>
          <w:b/>
        </w:rPr>
        <w:t xml:space="preserve">show ipv6 ospf </w:t>
      </w:r>
      <w:r w:rsidR="00C2414C" w:rsidRPr="007C0916">
        <w:rPr>
          <w:b/>
        </w:rPr>
        <w:t>interface</w:t>
      </w:r>
      <w:r w:rsidRPr="007C0916">
        <w:rPr>
          <w:b/>
        </w:rPr>
        <w:t xml:space="preserve"> s0/0/0</w:t>
      </w:r>
    </w:p>
    <w:p w:rsidR="007C0916" w:rsidRDefault="007C0916" w:rsidP="007C0916">
      <w:pPr>
        <w:pStyle w:val="CMDOutput"/>
      </w:pPr>
      <w:r>
        <w:t xml:space="preserve">Serial0/0/0 is up, line protocol is up </w:t>
      </w:r>
    </w:p>
    <w:p w:rsidR="007C0916" w:rsidRDefault="007C0916" w:rsidP="007C0916">
      <w:pPr>
        <w:pStyle w:val="CMDOutput"/>
      </w:pPr>
      <w:r>
        <w:t xml:space="preserve">  Link Local Address FE80::2, Interface ID 6</w:t>
      </w:r>
    </w:p>
    <w:p w:rsidR="007C0916" w:rsidRDefault="007C0916" w:rsidP="007C0916">
      <w:pPr>
        <w:pStyle w:val="CMDOutput"/>
      </w:pPr>
      <w:r>
        <w:t xml:space="preserve">  Area 0, Process ID 1, Instance ID 0, Router ID 2.2.2.2</w:t>
      </w:r>
    </w:p>
    <w:p w:rsidR="007C0916" w:rsidRDefault="007C0916" w:rsidP="007C0916">
      <w:pPr>
        <w:pStyle w:val="CMDOutput"/>
      </w:pPr>
      <w:r>
        <w:t xml:space="preserve">  Network Type POINT_TO_POINT, Cost: 64</w:t>
      </w:r>
    </w:p>
    <w:p w:rsidR="007C0916" w:rsidRDefault="007C0916" w:rsidP="007C0916">
      <w:pPr>
        <w:pStyle w:val="CMDOutput"/>
      </w:pPr>
      <w:r>
        <w:t xml:space="preserve">  Transmit Delay is 1 sec, State POINT_TO_POINT</w:t>
      </w:r>
    </w:p>
    <w:p w:rsidR="007C0916" w:rsidRDefault="007C0916" w:rsidP="007C0916">
      <w:pPr>
        <w:pStyle w:val="CMDOutput"/>
      </w:pPr>
      <w:r>
        <w:t xml:space="preserve">  Timer intervals configured, Hello 10, Dead 40, Wait 40, Retransmit 5</w:t>
      </w:r>
    </w:p>
    <w:p w:rsidR="007C0916" w:rsidRDefault="007C0916" w:rsidP="007C0916">
      <w:pPr>
        <w:pStyle w:val="CMDOutput"/>
      </w:pPr>
      <w:r>
        <w:t xml:space="preserve">    </w:t>
      </w:r>
      <w:r w:rsidRPr="007C0916">
        <w:rPr>
          <w:highlight w:val="yellow"/>
        </w:rPr>
        <w:t>No Hellos (Passive interface)</w:t>
      </w:r>
    </w:p>
    <w:p w:rsidR="007C0916" w:rsidRDefault="007C0916" w:rsidP="007C0916">
      <w:pPr>
        <w:pStyle w:val="CMDOutput"/>
      </w:pPr>
      <w:r>
        <w:t xml:space="preserve">  Graceful restart helper support enabled</w:t>
      </w:r>
    </w:p>
    <w:p w:rsidR="007C0916" w:rsidRDefault="007C0916" w:rsidP="007C0916">
      <w:pPr>
        <w:pStyle w:val="CMDOutput"/>
      </w:pPr>
      <w:r>
        <w:t xml:space="preserve">  Index 1/2/2, flood queue length 0</w:t>
      </w:r>
    </w:p>
    <w:p w:rsidR="007C0916" w:rsidRDefault="007C0916" w:rsidP="007C0916">
      <w:pPr>
        <w:pStyle w:val="CMDOutput"/>
      </w:pPr>
      <w:r>
        <w:t xml:space="preserve">  Next 0x0(0)/0x0(0)/0x0(0)</w:t>
      </w:r>
    </w:p>
    <w:p w:rsidR="007C0916" w:rsidRDefault="007C0916" w:rsidP="007C0916">
      <w:pPr>
        <w:pStyle w:val="CMDOutput"/>
      </w:pPr>
      <w:r>
        <w:t xml:space="preserve">  Last flood scan length is 2, maximum is 3</w:t>
      </w:r>
    </w:p>
    <w:p w:rsidR="007C0916" w:rsidRDefault="007C0916" w:rsidP="007C0916">
      <w:pPr>
        <w:pStyle w:val="CMDOutput"/>
      </w:pPr>
      <w:r>
        <w:t xml:space="preserve">  Last flood scan time is 0 </w:t>
      </w:r>
      <w:proofErr w:type="spellStart"/>
      <w:r>
        <w:t>msec</w:t>
      </w:r>
      <w:proofErr w:type="spellEnd"/>
      <w:r>
        <w:t xml:space="preserve">, maximum is 0 </w:t>
      </w:r>
      <w:proofErr w:type="spellStart"/>
      <w:r>
        <w:t>msec</w:t>
      </w:r>
      <w:proofErr w:type="spellEnd"/>
    </w:p>
    <w:p w:rsidR="007C0916" w:rsidRDefault="007C0916" w:rsidP="007C0916">
      <w:pPr>
        <w:pStyle w:val="CMDOutput"/>
      </w:pPr>
      <w:r>
        <w:t xml:space="preserve">  Neighbor Count is 0, Adjacent neighbor count is 0 </w:t>
      </w:r>
    </w:p>
    <w:p w:rsidR="007C0916" w:rsidRDefault="007C0916" w:rsidP="007C0916">
      <w:pPr>
        <w:pStyle w:val="CMDOutput"/>
      </w:pPr>
      <w:r>
        <w:t xml:space="preserve">  Suppress hello for 0 neighbor(s)</w:t>
      </w:r>
    </w:p>
    <w:p w:rsidR="007C0916" w:rsidRDefault="007C0916" w:rsidP="007C0916">
      <w:pPr>
        <w:pStyle w:val="SubStepAlpha"/>
      </w:pPr>
      <w:r>
        <w:t>If all OSPFv3 interfaces on R2 are passive, then no routing information is being advertised. If this is the case, then R1 and R3 should no longer have a route to the 2001:DB</w:t>
      </w:r>
      <w:proofErr w:type="gramStart"/>
      <w:r>
        <w:t>8:ACAD</w:t>
      </w:r>
      <w:proofErr w:type="gramEnd"/>
      <w:r>
        <w:t>:B::/64 network.</w:t>
      </w:r>
      <w:r w:rsidR="000907E8">
        <w:t xml:space="preserve"> You can verify this by using the </w:t>
      </w:r>
      <w:r w:rsidR="000907E8" w:rsidRPr="000907E8">
        <w:rPr>
          <w:b/>
        </w:rPr>
        <w:t>show ipv6 route</w:t>
      </w:r>
      <w:r w:rsidR="000907E8">
        <w:t xml:space="preserve"> command.</w:t>
      </w:r>
    </w:p>
    <w:p w:rsidR="000907E8" w:rsidRDefault="000907E8" w:rsidP="007C0916">
      <w:pPr>
        <w:pStyle w:val="SubStepAlpha"/>
      </w:pPr>
      <w:r>
        <w:t>Change S0/0/1 on R2</w:t>
      </w:r>
      <w:r w:rsidR="00C2414C">
        <w:t xml:space="preserve"> by issuing the </w:t>
      </w:r>
      <w:r w:rsidR="00C2414C" w:rsidRPr="000907E8">
        <w:rPr>
          <w:b/>
        </w:rPr>
        <w:t>no passive-interface</w:t>
      </w:r>
      <w:r w:rsidR="00C2414C">
        <w:t xml:space="preserve"> command,</w:t>
      </w:r>
      <w:r>
        <w:t xml:space="preserve"> </w:t>
      </w:r>
      <w:r w:rsidR="00C2414C">
        <w:t xml:space="preserve">so that </w:t>
      </w:r>
      <w:r>
        <w:t>it send</w:t>
      </w:r>
      <w:r w:rsidR="0096584E">
        <w:t>s</w:t>
      </w:r>
      <w:r>
        <w:t xml:space="preserve"> and receive</w:t>
      </w:r>
      <w:r w:rsidR="0096584E">
        <w:t>s</w:t>
      </w:r>
      <w:r>
        <w:t xml:space="preserve"> OSPFv3 routing updates. After entering this command, an informational message </w:t>
      </w:r>
      <w:r w:rsidR="0096584E">
        <w:t xml:space="preserve">displays stating </w:t>
      </w:r>
      <w:r>
        <w:t>that a neighbor adjacency has been established with R3.</w:t>
      </w:r>
    </w:p>
    <w:p w:rsidR="000907E8" w:rsidRDefault="000907E8" w:rsidP="000907E8">
      <w:pPr>
        <w:pStyle w:val="CMD"/>
      </w:pPr>
      <w:r>
        <w:t xml:space="preserve">R2(config)# </w:t>
      </w:r>
      <w:r w:rsidRPr="000907E8">
        <w:rPr>
          <w:b/>
        </w:rPr>
        <w:t xml:space="preserve">ipv6 router </w:t>
      </w:r>
      <w:proofErr w:type="spellStart"/>
      <w:r w:rsidRPr="000907E8">
        <w:rPr>
          <w:b/>
        </w:rPr>
        <w:t>ospf</w:t>
      </w:r>
      <w:proofErr w:type="spellEnd"/>
      <w:r w:rsidRPr="000907E8">
        <w:rPr>
          <w:b/>
        </w:rPr>
        <w:t xml:space="preserve"> 1</w:t>
      </w:r>
    </w:p>
    <w:p w:rsidR="000907E8" w:rsidRDefault="000907E8" w:rsidP="000907E8">
      <w:pPr>
        <w:pStyle w:val="CMD"/>
      </w:pPr>
      <w:r>
        <w:t>R2(config-</w:t>
      </w:r>
      <w:proofErr w:type="spellStart"/>
      <w:proofErr w:type="gramStart"/>
      <w:r>
        <w:t>rtr</w:t>
      </w:r>
      <w:proofErr w:type="spellEnd"/>
      <w:r>
        <w:t>)#</w:t>
      </w:r>
      <w:proofErr w:type="gramEnd"/>
      <w:r>
        <w:t xml:space="preserve"> </w:t>
      </w:r>
      <w:r w:rsidRPr="000907E8">
        <w:rPr>
          <w:b/>
        </w:rPr>
        <w:t>no passive-interface s0/0/1</w:t>
      </w:r>
    </w:p>
    <w:p w:rsidR="000907E8" w:rsidRDefault="000907E8" w:rsidP="000907E8">
      <w:pPr>
        <w:pStyle w:val="CMD"/>
      </w:pPr>
      <w:r w:rsidRPr="000907E8">
        <w:rPr>
          <w:highlight w:val="yellow"/>
        </w:rPr>
        <w:t>*</w:t>
      </w:r>
      <w:proofErr w:type="gramStart"/>
      <w:r w:rsidRPr="000907E8">
        <w:rPr>
          <w:highlight w:val="yellow"/>
        </w:rPr>
        <w:t>Apr  8</w:t>
      </w:r>
      <w:proofErr w:type="gramEnd"/>
      <w:r w:rsidRPr="000907E8">
        <w:rPr>
          <w:highlight w:val="yellow"/>
        </w:rPr>
        <w:t xml:space="preserve"> 19:21:57.939: %OSPFv3-5-ADJCHG: Process 1, </w:t>
      </w:r>
      <w:proofErr w:type="spellStart"/>
      <w:r w:rsidRPr="000907E8">
        <w:rPr>
          <w:highlight w:val="yellow"/>
        </w:rPr>
        <w:t>Nbr</w:t>
      </w:r>
      <w:proofErr w:type="spellEnd"/>
      <w:r w:rsidRPr="000907E8">
        <w:rPr>
          <w:highlight w:val="yellow"/>
        </w:rPr>
        <w:t xml:space="preserve"> 3.3.3.3 on Serial0/0/1 from LOADING to FULL, Loading Done</w:t>
      </w:r>
    </w:p>
    <w:p w:rsidR="000907E8" w:rsidRDefault="000907E8" w:rsidP="000907E8">
      <w:pPr>
        <w:pStyle w:val="SubStepAlpha"/>
      </w:pPr>
      <w:r>
        <w:t xml:space="preserve">Re-issue the </w:t>
      </w:r>
      <w:r w:rsidRPr="00215F53">
        <w:rPr>
          <w:b/>
        </w:rPr>
        <w:t>show ipv6 route</w:t>
      </w:r>
      <w:r>
        <w:t xml:space="preserve"> </w:t>
      </w:r>
      <w:r w:rsidR="00A83BC1">
        <w:t xml:space="preserve">and </w:t>
      </w:r>
      <w:r w:rsidR="00A83BC1">
        <w:rPr>
          <w:b/>
        </w:rPr>
        <w:t>show ipv6 ospf neighbor</w:t>
      </w:r>
      <w:r w:rsidR="00A83BC1" w:rsidRPr="00215F53">
        <w:t xml:space="preserve"> </w:t>
      </w:r>
      <w:r>
        <w:t>command</w:t>
      </w:r>
      <w:r w:rsidR="000A0D1F">
        <w:t>s</w:t>
      </w:r>
      <w:r>
        <w:t xml:space="preserve"> on R1 and R3, and look for a route to the 2001:DB</w:t>
      </w:r>
      <w:proofErr w:type="gramStart"/>
      <w:r>
        <w:t>8:ACAD</w:t>
      </w:r>
      <w:proofErr w:type="gramEnd"/>
      <w:r>
        <w:t>:B::/64 network.</w:t>
      </w:r>
    </w:p>
    <w:p w:rsidR="000907E8" w:rsidRPr="000907E8" w:rsidRDefault="000907E8" w:rsidP="000907E8">
      <w:pPr>
        <w:pStyle w:val="CMDOutput"/>
        <w:rPr>
          <w:color w:val="FF0000"/>
        </w:rPr>
      </w:pPr>
      <w:r w:rsidRPr="000907E8">
        <w:rPr>
          <w:color w:val="FF0000"/>
        </w:rPr>
        <w:t>O   2001:DB</w:t>
      </w:r>
      <w:proofErr w:type="gramStart"/>
      <w:r w:rsidRPr="000907E8">
        <w:rPr>
          <w:color w:val="FF0000"/>
        </w:rPr>
        <w:t>8:ACAD</w:t>
      </w:r>
      <w:proofErr w:type="gramEnd"/>
      <w:r w:rsidRPr="000907E8">
        <w:rPr>
          <w:color w:val="FF0000"/>
        </w:rPr>
        <w:t>:B::/64 [110/129]</w:t>
      </w:r>
    </w:p>
    <w:p w:rsidR="000907E8" w:rsidRDefault="000907E8" w:rsidP="000907E8">
      <w:pPr>
        <w:pStyle w:val="CMDOutput"/>
        <w:rPr>
          <w:color w:val="FF0000"/>
        </w:rPr>
      </w:pPr>
      <w:r w:rsidRPr="000907E8">
        <w:rPr>
          <w:color w:val="FF0000"/>
        </w:rPr>
        <w:t xml:space="preserve">     via FE80::3, Serial0/0/1</w:t>
      </w:r>
    </w:p>
    <w:p w:rsidR="000907E8" w:rsidRDefault="000907E8" w:rsidP="00FB6065">
      <w:pPr>
        <w:pStyle w:val="BodyTextL50"/>
      </w:pPr>
      <w:r>
        <w:t>What interface is R1 using to route to the 2001:DB</w:t>
      </w:r>
      <w:proofErr w:type="gramStart"/>
      <w:r>
        <w:t>8:ACAD</w:t>
      </w:r>
      <w:proofErr w:type="gramEnd"/>
      <w:r>
        <w:t xml:space="preserve">:B::/64 network? _________ </w:t>
      </w:r>
    </w:p>
    <w:p w:rsidR="000907E8" w:rsidRDefault="000907E8" w:rsidP="00FB6065">
      <w:pPr>
        <w:pStyle w:val="BodyTextL50"/>
      </w:pPr>
      <w:r>
        <w:t>What is the accumulated cost metric for the 2001:DB</w:t>
      </w:r>
      <w:proofErr w:type="gramStart"/>
      <w:r>
        <w:t>8:ACAD</w:t>
      </w:r>
      <w:proofErr w:type="gramEnd"/>
      <w:r>
        <w:t xml:space="preserve">:B::/64 network on R1? _______ </w:t>
      </w:r>
    </w:p>
    <w:p w:rsidR="000907E8" w:rsidRDefault="000907E8" w:rsidP="00FB6065">
      <w:pPr>
        <w:pStyle w:val="BodyTextL50"/>
      </w:pPr>
      <w:r>
        <w:t xml:space="preserve">Does R2 show up as an OSPFv3 neighbor on R1? ________ </w:t>
      </w:r>
    </w:p>
    <w:p w:rsidR="000907E8" w:rsidRDefault="000907E8" w:rsidP="00FB6065">
      <w:pPr>
        <w:pStyle w:val="BodyTextL50"/>
      </w:pPr>
      <w:r>
        <w:t xml:space="preserve">Does R2 show up as an OSPFv3 neighbor on R3? ________ </w:t>
      </w:r>
    </w:p>
    <w:p w:rsidR="000907E8" w:rsidRDefault="00EC2CB8" w:rsidP="000907E8">
      <w:pPr>
        <w:pStyle w:val="BodyTextL50"/>
      </w:pPr>
      <w:r>
        <w:t>What does this information tell you?</w:t>
      </w:r>
    </w:p>
    <w:p w:rsidR="00EC2CB8" w:rsidRDefault="00EC2CB8" w:rsidP="000907E8">
      <w:pPr>
        <w:pStyle w:val="BodyTextL50"/>
      </w:pPr>
      <w:r>
        <w:t>____________________________________________________________________________________</w:t>
      </w:r>
    </w:p>
    <w:p w:rsidR="00EC2CB8" w:rsidRDefault="00EC2CB8" w:rsidP="00EC2CB8">
      <w:pPr>
        <w:pStyle w:val="BodyTextL50"/>
      </w:pPr>
      <w:r>
        <w:t>____________________________________________________________________________________</w:t>
      </w:r>
    </w:p>
    <w:p w:rsidR="00EC2CB8" w:rsidRDefault="00EC2CB8" w:rsidP="00EC2CB8">
      <w:pPr>
        <w:pStyle w:val="BodyTextL50"/>
      </w:pPr>
      <w:r>
        <w:t>____________________________________________________________________________________</w:t>
      </w:r>
    </w:p>
    <w:p w:rsidR="00EC2CB8" w:rsidRDefault="00EC2CB8" w:rsidP="00EC2CB8">
      <w:pPr>
        <w:pStyle w:val="BodyTextL50"/>
      </w:pPr>
      <w:r>
        <w:lastRenderedPageBreak/>
        <w:t>____________________________________________________________________________________</w:t>
      </w:r>
    </w:p>
    <w:p w:rsidR="00EC2CB8" w:rsidRDefault="00EC2CB8" w:rsidP="00EC2CB8">
      <w:pPr>
        <w:pStyle w:val="SubStepAlpha"/>
      </w:pPr>
      <w:r>
        <w:t xml:space="preserve">On R2, issue the </w:t>
      </w:r>
      <w:r w:rsidRPr="00EC2CB8">
        <w:rPr>
          <w:b/>
        </w:rPr>
        <w:t>no passive-interface S0/0/0</w:t>
      </w:r>
      <w:r>
        <w:t xml:space="preserve"> command to allow OSPFv3 routing updates to be advertised on that interface.</w:t>
      </w:r>
    </w:p>
    <w:p w:rsidR="00EC2CB8" w:rsidRPr="00EC2CB8" w:rsidRDefault="00EC2CB8" w:rsidP="00EC2CB8">
      <w:pPr>
        <w:pStyle w:val="SubStepAlpha"/>
      </w:pPr>
      <w:r>
        <w:t>Verify that R1 and R2 are now OSPFv3 neighbors.</w:t>
      </w:r>
    </w:p>
    <w:p w:rsidR="00853418" w:rsidRDefault="00024EE5" w:rsidP="000C5215">
      <w:pPr>
        <w:pStyle w:val="LabSection"/>
      </w:pPr>
      <w:r>
        <w:t>Reflection</w:t>
      </w:r>
    </w:p>
    <w:p w:rsidR="000E5619" w:rsidRDefault="000E5619" w:rsidP="000E5619">
      <w:pPr>
        <w:pStyle w:val="ReflectionQ"/>
      </w:pPr>
      <w:r>
        <w:t>If the OSPF</w:t>
      </w:r>
      <w:r w:rsidR="00EC2CB8">
        <w:t>v6</w:t>
      </w:r>
      <w:r>
        <w:t xml:space="preserve"> configuration for R1 had a process ID of 1, and the OSPF</w:t>
      </w:r>
      <w:r w:rsidR="00EC2CB8">
        <w:t>v3</w:t>
      </w:r>
      <w:r>
        <w:t xml:space="preserve"> configuration for R2 had a process ID of 2, can routing information be exchanged between the two routers? Why?</w:t>
      </w:r>
    </w:p>
    <w:p w:rsidR="000E5619" w:rsidRDefault="000E5619" w:rsidP="000E5619">
      <w:pPr>
        <w:pStyle w:val="BodyTextL25"/>
      </w:pPr>
      <w:r>
        <w:t>_______________________________________________________________________________________</w:t>
      </w:r>
    </w:p>
    <w:p w:rsidR="000E5619" w:rsidRDefault="000E5619" w:rsidP="000E5619">
      <w:pPr>
        <w:pStyle w:val="BodyTextL25"/>
      </w:pPr>
      <w:r>
        <w:t>_______________________________________________________________________________________</w:t>
      </w:r>
    </w:p>
    <w:p w:rsidR="000E5619" w:rsidRPr="00596998" w:rsidRDefault="000E5619" w:rsidP="000E5619">
      <w:pPr>
        <w:pStyle w:val="BodyTextL25"/>
        <w:rPr>
          <w:rStyle w:val="AnswerGray"/>
        </w:rPr>
      </w:pPr>
      <w:r>
        <w:rPr>
          <w:rStyle w:val="AnswerGray"/>
        </w:rPr>
        <w:t>.</w:t>
      </w:r>
    </w:p>
    <w:p w:rsidR="00072ECD" w:rsidRDefault="006550C5" w:rsidP="00072ECD">
      <w:pPr>
        <w:pStyle w:val="ReflectionQ"/>
      </w:pPr>
      <w:r>
        <w:t xml:space="preserve">What may have been the reasoning for removing the </w:t>
      </w:r>
      <w:r w:rsidRPr="00030BF9">
        <w:rPr>
          <w:b/>
        </w:rPr>
        <w:t>network</w:t>
      </w:r>
      <w:r>
        <w:t xml:space="preserve"> command in OSPFv3</w:t>
      </w:r>
      <w:r w:rsidR="00072ECD">
        <w:t>?</w:t>
      </w:r>
    </w:p>
    <w:p w:rsidR="006A77B7" w:rsidRDefault="006A77B7" w:rsidP="006A77B7">
      <w:pPr>
        <w:pStyle w:val="BodyTextL25"/>
      </w:pPr>
      <w:r>
        <w:t>_______________________________________________________________________________________</w:t>
      </w:r>
    </w:p>
    <w:p w:rsidR="00D55CC6" w:rsidRDefault="00D55CC6" w:rsidP="00D55CC6">
      <w:pPr>
        <w:pStyle w:val="BodyTextL25"/>
      </w:pPr>
      <w:r>
        <w:t>_______________________________________________________________________________________</w:t>
      </w:r>
    </w:p>
    <w:p w:rsidR="00D55CC6" w:rsidRDefault="00D55CC6" w:rsidP="00D55CC6">
      <w:pPr>
        <w:pStyle w:val="BodyTextL25"/>
      </w:pPr>
      <w:r>
        <w:t>_______________________________________________________________________________________</w:t>
      </w:r>
    </w:p>
    <w:p w:rsidR="00072ECD" w:rsidRDefault="00072ECD" w:rsidP="00072ECD">
      <w:pPr>
        <w:pStyle w:val="BodyTextL25"/>
      </w:pPr>
      <w:r>
        <w:t>_______________________________________________________________________________________</w:t>
      </w:r>
    </w:p>
    <w:p w:rsidR="00072ECD" w:rsidRPr="00FE7FE4" w:rsidRDefault="005E3054" w:rsidP="00072ECD">
      <w:pPr>
        <w:pStyle w:val="BodyTextL25"/>
        <w:rPr>
          <w:rStyle w:val="AnswerGray"/>
        </w:rPr>
      </w:pPr>
      <w:r>
        <w:rPr>
          <w:rStyle w:val="AnswerGray"/>
        </w:rPr>
        <w:t>.</w:t>
      </w:r>
    </w:p>
    <w:p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3233A3">
            <w:pPr>
              <w:pStyle w:val="TableText"/>
            </w:pPr>
            <w:r>
              <w:t>Serial 0/1</w:t>
            </w:r>
            <w:r w:rsidRPr="00763D8B">
              <w:t>/0 (S0/</w:t>
            </w:r>
            <w:r w:rsidR="00457A3C">
              <w:t>1</w:t>
            </w:r>
            <w:r w:rsidRPr="00763D8B">
              <w:t>/0)</w:t>
            </w:r>
          </w:p>
        </w:tc>
        <w:tc>
          <w:tcPr>
            <w:tcW w:w="2160" w:type="dxa"/>
          </w:tcPr>
          <w:p w:rsidR="00C07FD9" w:rsidRPr="00763D8B" w:rsidRDefault="00C07FD9" w:rsidP="003233A3">
            <w:pPr>
              <w:pStyle w:val="TableText"/>
            </w:pPr>
            <w:r>
              <w:t>Serial 0/1</w:t>
            </w:r>
            <w:r w:rsidRPr="00763D8B">
              <w:t>/1 (S0/</w:t>
            </w:r>
            <w:r w:rsidR="00457A3C">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52093C" w:rsidRPr="00F27963" w:rsidRDefault="001F0171" w:rsidP="0014219C">
      <w:pPr>
        <w:pStyle w:val="LabSection"/>
        <w:rPr>
          <w:rStyle w:val="LabSectionGray"/>
        </w:rPr>
      </w:pPr>
      <w:r w:rsidRPr="00F27963">
        <w:rPr>
          <w:rStyle w:val="LabSectionGray"/>
        </w:rPr>
        <w:t xml:space="preserve">Device Configs - </w:t>
      </w:r>
      <w:r w:rsidR="0082466B">
        <w:rPr>
          <w:rStyle w:val="LabSectionGray"/>
        </w:rPr>
        <w:t>Final</w:t>
      </w:r>
    </w:p>
    <w:p w:rsidR="0082466B" w:rsidRDefault="004D34F1" w:rsidP="00F27963">
      <w:pPr>
        <w:pStyle w:val="LabSection"/>
        <w:rPr>
          <w:rStyle w:val="LabSectionGray"/>
        </w:rPr>
      </w:pPr>
      <w:r>
        <w:rPr>
          <w:rStyle w:val="LabSectionGray"/>
        </w:rPr>
        <w:t>Router R1</w:t>
      </w:r>
    </w:p>
    <w:p w:rsidR="0013347C" w:rsidRPr="0013347C" w:rsidRDefault="0013347C" w:rsidP="00215F53">
      <w:pPr>
        <w:pStyle w:val="DevConfigs"/>
        <w:rPr>
          <w:rStyle w:val="DevConfigGray"/>
        </w:rPr>
      </w:pPr>
      <w:r w:rsidRPr="0013347C">
        <w:rPr>
          <w:rStyle w:val="DevConfigGray"/>
        </w:rPr>
        <w:t>R1#sh run</w:t>
      </w:r>
    </w:p>
    <w:p w:rsidR="0013347C" w:rsidRPr="0013347C" w:rsidRDefault="0013347C" w:rsidP="00215F53">
      <w:pPr>
        <w:pStyle w:val="DevConfigs"/>
        <w:rPr>
          <w:rStyle w:val="DevConfigGray"/>
        </w:rPr>
      </w:pPr>
      <w:r w:rsidRPr="0013347C">
        <w:rPr>
          <w:rStyle w:val="DevConfigGray"/>
        </w:rPr>
        <w:t>Building configuration...</w:t>
      </w:r>
    </w:p>
    <w:p w:rsidR="0013347C" w:rsidRPr="0013347C" w:rsidRDefault="0013347C" w:rsidP="00215F53">
      <w:pPr>
        <w:pStyle w:val="DevConfigs"/>
        <w:rPr>
          <w:rStyle w:val="DevConfigGray"/>
        </w:rPr>
      </w:pPr>
    </w:p>
    <w:p w:rsidR="0013347C" w:rsidRPr="0013347C" w:rsidRDefault="0013347C" w:rsidP="00215F53">
      <w:pPr>
        <w:pStyle w:val="DevConfigs"/>
        <w:rPr>
          <w:rStyle w:val="DevConfigGray"/>
        </w:rPr>
      </w:pPr>
      <w:r w:rsidRPr="0013347C">
        <w:rPr>
          <w:rStyle w:val="DevConfigGray"/>
        </w:rPr>
        <w:t xml:space="preserve">Current </w:t>
      </w:r>
      <w:proofErr w:type="gramStart"/>
      <w:r w:rsidRPr="0013347C">
        <w:rPr>
          <w:rStyle w:val="DevConfigGray"/>
        </w:rPr>
        <w:t>configuration :</w:t>
      </w:r>
      <w:proofErr w:type="gramEnd"/>
      <w:r w:rsidRPr="0013347C">
        <w:rPr>
          <w:rStyle w:val="DevConfigGray"/>
        </w:rPr>
        <w:t xml:space="preserve"> 1673 bytes</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version 15.2</w:t>
      </w:r>
    </w:p>
    <w:p w:rsidR="0013347C" w:rsidRPr="0013347C" w:rsidRDefault="0013347C" w:rsidP="00215F53">
      <w:pPr>
        <w:pStyle w:val="DevConfigs"/>
        <w:rPr>
          <w:rStyle w:val="DevConfigGray"/>
        </w:rPr>
      </w:pPr>
      <w:r w:rsidRPr="0013347C">
        <w:rPr>
          <w:rStyle w:val="DevConfigGray"/>
        </w:rPr>
        <w:t xml:space="preserve">service timestamps debug datetime </w:t>
      </w:r>
      <w:proofErr w:type="spellStart"/>
      <w:r w:rsidRPr="0013347C">
        <w:rPr>
          <w:rStyle w:val="DevConfigGray"/>
        </w:rPr>
        <w:t>msec</w:t>
      </w:r>
      <w:proofErr w:type="spellEnd"/>
    </w:p>
    <w:p w:rsidR="0013347C" w:rsidRPr="0013347C" w:rsidRDefault="0013347C" w:rsidP="00215F53">
      <w:pPr>
        <w:pStyle w:val="DevConfigs"/>
        <w:rPr>
          <w:rStyle w:val="DevConfigGray"/>
        </w:rPr>
      </w:pPr>
      <w:r w:rsidRPr="0013347C">
        <w:rPr>
          <w:rStyle w:val="DevConfigGray"/>
        </w:rPr>
        <w:t xml:space="preserve">service timestamps log datetime </w:t>
      </w:r>
      <w:proofErr w:type="spellStart"/>
      <w:r w:rsidRPr="0013347C">
        <w:rPr>
          <w:rStyle w:val="DevConfigGray"/>
        </w:rPr>
        <w:t>msec</w:t>
      </w:r>
      <w:proofErr w:type="spellEnd"/>
    </w:p>
    <w:p w:rsidR="0013347C" w:rsidRPr="0013347C" w:rsidRDefault="0013347C" w:rsidP="00215F53">
      <w:pPr>
        <w:pStyle w:val="DevConfigs"/>
        <w:rPr>
          <w:rStyle w:val="DevConfigGray"/>
        </w:rPr>
      </w:pPr>
      <w:r w:rsidRPr="0013347C">
        <w:rPr>
          <w:rStyle w:val="DevConfigGray"/>
        </w:rPr>
        <w:t>no service password-encryption</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hostname R1</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boot-start-marker</w:t>
      </w:r>
    </w:p>
    <w:p w:rsidR="0013347C" w:rsidRPr="0013347C" w:rsidRDefault="0013347C" w:rsidP="00215F53">
      <w:pPr>
        <w:pStyle w:val="DevConfigs"/>
        <w:rPr>
          <w:rStyle w:val="DevConfigGray"/>
        </w:rPr>
      </w:pPr>
      <w:r w:rsidRPr="0013347C">
        <w:rPr>
          <w:rStyle w:val="DevConfigGray"/>
        </w:rPr>
        <w:t>boot-end-marker</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enable secret 4 06YFDUHH61wAE/kLkDq9BGho1QM5EnRtoyr8cHAUg.2</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 xml:space="preserve">no </w:t>
      </w:r>
      <w:proofErr w:type="spellStart"/>
      <w:r w:rsidRPr="0013347C">
        <w:rPr>
          <w:rStyle w:val="DevConfigGray"/>
        </w:rPr>
        <w:t>aaa</w:t>
      </w:r>
      <w:proofErr w:type="spellEnd"/>
      <w:r w:rsidRPr="0013347C">
        <w:rPr>
          <w:rStyle w:val="DevConfigGray"/>
        </w:rPr>
        <w:t xml:space="preserve"> new-model</w:t>
      </w:r>
    </w:p>
    <w:p w:rsidR="0013347C" w:rsidRPr="0013347C" w:rsidRDefault="0013347C" w:rsidP="00215F53">
      <w:pPr>
        <w:pStyle w:val="DevConfigs"/>
        <w:rPr>
          <w:rStyle w:val="DevConfigGray"/>
        </w:rPr>
      </w:pPr>
      <w:r w:rsidRPr="0013347C">
        <w:rPr>
          <w:rStyle w:val="DevConfigGray"/>
        </w:rPr>
        <w:t xml:space="preserve">memory-size </w:t>
      </w:r>
      <w:proofErr w:type="spellStart"/>
      <w:r w:rsidRPr="0013347C">
        <w:rPr>
          <w:rStyle w:val="DevConfigGray"/>
        </w:rPr>
        <w:t>iomem</w:t>
      </w:r>
      <w:proofErr w:type="spellEnd"/>
      <w:r w:rsidRPr="0013347C">
        <w:rPr>
          <w:rStyle w:val="DevConfigGray"/>
        </w:rPr>
        <w:t xml:space="preserve"> 15</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proofErr w:type="spellStart"/>
      <w:r w:rsidRPr="0013347C">
        <w:rPr>
          <w:rStyle w:val="DevConfigGray"/>
        </w:rPr>
        <w:t>ip</w:t>
      </w:r>
      <w:proofErr w:type="spellEnd"/>
      <w:r w:rsidRPr="0013347C">
        <w:rPr>
          <w:rStyle w:val="DevConfigGray"/>
        </w:rPr>
        <w:t xml:space="preserve"> </w:t>
      </w:r>
      <w:proofErr w:type="spellStart"/>
      <w:r w:rsidRPr="0013347C">
        <w:rPr>
          <w:rStyle w:val="DevConfigGray"/>
        </w:rPr>
        <w:t>cef</w:t>
      </w:r>
      <w:proofErr w:type="spellEnd"/>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lastRenderedPageBreak/>
        <w:t xml:space="preserve">no </w:t>
      </w:r>
      <w:proofErr w:type="spellStart"/>
      <w:r w:rsidRPr="0013347C">
        <w:rPr>
          <w:rStyle w:val="DevConfigGray"/>
        </w:rPr>
        <w:t>ip</w:t>
      </w:r>
      <w:proofErr w:type="spellEnd"/>
      <w:r w:rsidRPr="0013347C">
        <w:rPr>
          <w:rStyle w:val="DevConfigGray"/>
        </w:rPr>
        <w:t xml:space="preserve"> domain lookup</w:t>
      </w:r>
    </w:p>
    <w:p w:rsidR="0013347C" w:rsidRPr="0013347C" w:rsidRDefault="0013347C" w:rsidP="00215F53">
      <w:pPr>
        <w:pStyle w:val="DevConfigs"/>
        <w:rPr>
          <w:rStyle w:val="DevConfigGray"/>
        </w:rPr>
      </w:pPr>
      <w:r w:rsidRPr="0013347C">
        <w:rPr>
          <w:rStyle w:val="DevConfigGray"/>
        </w:rPr>
        <w:t>ipv6 unicast-routing</w:t>
      </w:r>
    </w:p>
    <w:p w:rsidR="0013347C" w:rsidRPr="0013347C" w:rsidRDefault="0013347C" w:rsidP="00215F53">
      <w:pPr>
        <w:pStyle w:val="DevConfigs"/>
        <w:rPr>
          <w:rStyle w:val="DevConfigGray"/>
        </w:rPr>
      </w:pPr>
      <w:r w:rsidRPr="0013347C">
        <w:rPr>
          <w:rStyle w:val="DevConfigGray"/>
        </w:rPr>
        <w:t xml:space="preserve">ipv6 </w:t>
      </w:r>
      <w:proofErr w:type="spellStart"/>
      <w:r w:rsidRPr="0013347C">
        <w:rPr>
          <w:rStyle w:val="DevConfigGray"/>
        </w:rPr>
        <w:t>cef</w:t>
      </w:r>
      <w:proofErr w:type="spellEnd"/>
    </w:p>
    <w:p w:rsidR="0013347C" w:rsidRPr="0013347C" w:rsidRDefault="0013347C" w:rsidP="00215F53">
      <w:pPr>
        <w:pStyle w:val="DevConfigs"/>
        <w:rPr>
          <w:rStyle w:val="DevConfigGray"/>
        </w:rPr>
      </w:pPr>
      <w:r w:rsidRPr="0013347C">
        <w:rPr>
          <w:rStyle w:val="DevConfigGray"/>
        </w:rPr>
        <w:t>multilink bundle-name authenticated</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interface Embedded-Service-Engine0/0</w:t>
      </w:r>
    </w:p>
    <w:p w:rsidR="0013347C" w:rsidRPr="0013347C" w:rsidRDefault="0013347C" w:rsidP="00215F53">
      <w:pPr>
        <w:pStyle w:val="DevConfigs"/>
        <w:rPr>
          <w:rStyle w:val="DevConfigGray"/>
        </w:rPr>
      </w:pPr>
      <w:r w:rsidRPr="0013347C">
        <w:rPr>
          <w:rStyle w:val="DevConfigGray"/>
        </w:rPr>
        <w:t xml:space="preserve"> no </w:t>
      </w:r>
      <w:proofErr w:type="spellStart"/>
      <w:r w:rsidRPr="0013347C">
        <w:rPr>
          <w:rStyle w:val="DevConfigGray"/>
        </w:rPr>
        <w:t>ip</w:t>
      </w:r>
      <w:proofErr w:type="spellEnd"/>
      <w:r w:rsidRPr="0013347C">
        <w:rPr>
          <w:rStyle w:val="DevConfigGray"/>
        </w:rPr>
        <w:t xml:space="preserve"> address</w:t>
      </w:r>
    </w:p>
    <w:p w:rsidR="0013347C" w:rsidRPr="0013347C" w:rsidRDefault="0013347C" w:rsidP="00215F53">
      <w:pPr>
        <w:pStyle w:val="DevConfigs"/>
        <w:rPr>
          <w:rStyle w:val="DevConfigGray"/>
        </w:rPr>
      </w:pPr>
      <w:r w:rsidRPr="0013347C">
        <w:rPr>
          <w:rStyle w:val="DevConfigGray"/>
        </w:rPr>
        <w:t xml:space="preserve"> shutdown </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interface GigabitEthernet0/0</w:t>
      </w:r>
    </w:p>
    <w:p w:rsidR="0013347C" w:rsidRPr="0013347C" w:rsidRDefault="0013347C" w:rsidP="00215F53">
      <w:pPr>
        <w:pStyle w:val="DevConfigs"/>
        <w:rPr>
          <w:rStyle w:val="DevConfigGray"/>
        </w:rPr>
      </w:pPr>
      <w:r w:rsidRPr="0013347C">
        <w:rPr>
          <w:rStyle w:val="DevConfigGray"/>
        </w:rPr>
        <w:t xml:space="preserve"> no </w:t>
      </w:r>
      <w:proofErr w:type="spellStart"/>
      <w:r w:rsidRPr="0013347C">
        <w:rPr>
          <w:rStyle w:val="DevConfigGray"/>
        </w:rPr>
        <w:t>ip</w:t>
      </w:r>
      <w:proofErr w:type="spellEnd"/>
      <w:r w:rsidRPr="0013347C">
        <w:rPr>
          <w:rStyle w:val="DevConfigGray"/>
        </w:rPr>
        <w:t xml:space="preserve"> address</w:t>
      </w:r>
    </w:p>
    <w:p w:rsidR="0013347C" w:rsidRPr="0013347C" w:rsidRDefault="0013347C" w:rsidP="00215F53">
      <w:pPr>
        <w:pStyle w:val="DevConfigs"/>
        <w:rPr>
          <w:rStyle w:val="DevConfigGray"/>
        </w:rPr>
      </w:pPr>
      <w:r w:rsidRPr="0013347C">
        <w:rPr>
          <w:rStyle w:val="DevConfigGray"/>
        </w:rPr>
        <w:t xml:space="preserve"> duplex auto</w:t>
      </w:r>
    </w:p>
    <w:p w:rsidR="0013347C" w:rsidRPr="0013347C" w:rsidRDefault="0013347C" w:rsidP="00215F53">
      <w:pPr>
        <w:pStyle w:val="DevConfigs"/>
        <w:rPr>
          <w:rStyle w:val="DevConfigGray"/>
        </w:rPr>
      </w:pPr>
      <w:r w:rsidRPr="0013347C">
        <w:rPr>
          <w:rStyle w:val="DevConfigGray"/>
        </w:rPr>
        <w:t xml:space="preserve"> speed auto</w:t>
      </w:r>
    </w:p>
    <w:p w:rsidR="0013347C" w:rsidRPr="0013347C" w:rsidRDefault="0013347C" w:rsidP="00215F53">
      <w:pPr>
        <w:pStyle w:val="DevConfigs"/>
        <w:rPr>
          <w:rStyle w:val="DevConfigGray"/>
        </w:rPr>
      </w:pPr>
      <w:r w:rsidRPr="0013347C">
        <w:rPr>
          <w:rStyle w:val="DevConfigGray"/>
        </w:rPr>
        <w:t xml:space="preserve"> ipv6 address FE80::1 link-local</w:t>
      </w:r>
    </w:p>
    <w:p w:rsidR="0013347C" w:rsidRPr="0013347C" w:rsidRDefault="0013347C" w:rsidP="00215F53">
      <w:pPr>
        <w:pStyle w:val="DevConfigs"/>
        <w:rPr>
          <w:rStyle w:val="DevConfigGray"/>
        </w:rPr>
      </w:pPr>
      <w:r w:rsidRPr="0013347C">
        <w:rPr>
          <w:rStyle w:val="DevConfigGray"/>
        </w:rPr>
        <w:t xml:space="preserve"> ipv6 address 2001:DB</w:t>
      </w:r>
      <w:proofErr w:type="gramStart"/>
      <w:r w:rsidRPr="0013347C">
        <w:rPr>
          <w:rStyle w:val="DevConfigGray"/>
        </w:rPr>
        <w:t>8:ACAD</w:t>
      </w:r>
      <w:proofErr w:type="gramEnd"/>
      <w:r w:rsidRPr="0013347C">
        <w:rPr>
          <w:rStyle w:val="DevConfigGray"/>
        </w:rPr>
        <w:t>:A::1/64</w:t>
      </w:r>
    </w:p>
    <w:p w:rsidR="0013347C" w:rsidRPr="0013347C" w:rsidRDefault="0013347C" w:rsidP="00215F53">
      <w:pPr>
        <w:pStyle w:val="DevConfigs"/>
        <w:rPr>
          <w:rStyle w:val="DevConfigGray"/>
        </w:rPr>
      </w:pPr>
      <w:r w:rsidRPr="0013347C">
        <w:rPr>
          <w:rStyle w:val="DevConfigGray"/>
        </w:rPr>
        <w:t xml:space="preserve"> ipv6 ospf 1 area 0</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interface GigabitEthernet0/1</w:t>
      </w:r>
    </w:p>
    <w:p w:rsidR="0013347C" w:rsidRPr="0013347C" w:rsidRDefault="0013347C" w:rsidP="00215F53">
      <w:pPr>
        <w:pStyle w:val="DevConfigs"/>
        <w:rPr>
          <w:rStyle w:val="DevConfigGray"/>
        </w:rPr>
      </w:pPr>
      <w:r w:rsidRPr="0013347C">
        <w:rPr>
          <w:rStyle w:val="DevConfigGray"/>
        </w:rPr>
        <w:t xml:space="preserve"> no </w:t>
      </w:r>
      <w:proofErr w:type="spellStart"/>
      <w:r w:rsidRPr="0013347C">
        <w:rPr>
          <w:rStyle w:val="DevConfigGray"/>
        </w:rPr>
        <w:t>ip</w:t>
      </w:r>
      <w:proofErr w:type="spellEnd"/>
      <w:r w:rsidRPr="0013347C">
        <w:rPr>
          <w:rStyle w:val="DevConfigGray"/>
        </w:rPr>
        <w:t xml:space="preserve"> address</w:t>
      </w:r>
    </w:p>
    <w:p w:rsidR="0013347C" w:rsidRPr="0013347C" w:rsidRDefault="0013347C" w:rsidP="00215F53">
      <w:pPr>
        <w:pStyle w:val="DevConfigs"/>
        <w:rPr>
          <w:rStyle w:val="DevConfigGray"/>
        </w:rPr>
      </w:pPr>
      <w:r w:rsidRPr="0013347C">
        <w:rPr>
          <w:rStyle w:val="DevConfigGray"/>
        </w:rPr>
        <w:t xml:space="preserve"> shutdown</w:t>
      </w:r>
    </w:p>
    <w:p w:rsidR="0013347C" w:rsidRPr="0013347C" w:rsidRDefault="0013347C" w:rsidP="00215F53">
      <w:pPr>
        <w:pStyle w:val="DevConfigs"/>
        <w:rPr>
          <w:rStyle w:val="DevConfigGray"/>
        </w:rPr>
      </w:pPr>
      <w:r w:rsidRPr="0013347C">
        <w:rPr>
          <w:rStyle w:val="DevConfigGray"/>
        </w:rPr>
        <w:t xml:space="preserve"> duplex auto</w:t>
      </w:r>
    </w:p>
    <w:p w:rsidR="0013347C" w:rsidRPr="0013347C" w:rsidRDefault="0013347C" w:rsidP="00215F53">
      <w:pPr>
        <w:pStyle w:val="DevConfigs"/>
        <w:rPr>
          <w:rStyle w:val="DevConfigGray"/>
        </w:rPr>
      </w:pPr>
      <w:r w:rsidRPr="0013347C">
        <w:rPr>
          <w:rStyle w:val="DevConfigGray"/>
        </w:rPr>
        <w:t xml:space="preserve"> speed auto</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interface Serial0/0/0</w:t>
      </w:r>
    </w:p>
    <w:p w:rsidR="0013347C" w:rsidRPr="0013347C" w:rsidRDefault="0013347C" w:rsidP="00215F53">
      <w:pPr>
        <w:pStyle w:val="DevConfigs"/>
        <w:rPr>
          <w:rStyle w:val="DevConfigGray"/>
        </w:rPr>
      </w:pPr>
      <w:r w:rsidRPr="0013347C">
        <w:rPr>
          <w:rStyle w:val="DevConfigGray"/>
        </w:rPr>
        <w:t xml:space="preserve"> no </w:t>
      </w:r>
      <w:proofErr w:type="spellStart"/>
      <w:r w:rsidRPr="0013347C">
        <w:rPr>
          <w:rStyle w:val="DevConfigGray"/>
        </w:rPr>
        <w:t>ip</w:t>
      </w:r>
      <w:proofErr w:type="spellEnd"/>
      <w:r w:rsidRPr="0013347C">
        <w:rPr>
          <w:rStyle w:val="DevConfigGray"/>
        </w:rPr>
        <w:t xml:space="preserve"> address</w:t>
      </w:r>
    </w:p>
    <w:p w:rsidR="0013347C" w:rsidRPr="0013347C" w:rsidRDefault="0013347C" w:rsidP="00215F53">
      <w:pPr>
        <w:pStyle w:val="DevConfigs"/>
        <w:rPr>
          <w:rStyle w:val="DevConfigGray"/>
        </w:rPr>
      </w:pPr>
      <w:r w:rsidRPr="0013347C">
        <w:rPr>
          <w:rStyle w:val="DevConfigGray"/>
        </w:rPr>
        <w:t xml:space="preserve"> ipv6 address FE80::1 link-local</w:t>
      </w:r>
    </w:p>
    <w:p w:rsidR="0013347C" w:rsidRPr="0013347C" w:rsidRDefault="0013347C" w:rsidP="00215F53">
      <w:pPr>
        <w:pStyle w:val="DevConfigs"/>
        <w:rPr>
          <w:rStyle w:val="DevConfigGray"/>
        </w:rPr>
      </w:pPr>
      <w:r w:rsidRPr="0013347C">
        <w:rPr>
          <w:rStyle w:val="DevConfigGray"/>
        </w:rPr>
        <w:t xml:space="preserve"> ipv6 address 2001:DB</w:t>
      </w:r>
      <w:proofErr w:type="gramStart"/>
      <w:r w:rsidRPr="0013347C">
        <w:rPr>
          <w:rStyle w:val="DevConfigGray"/>
        </w:rPr>
        <w:t>8:ACAD</w:t>
      </w:r>
      <w:proofErr w:type="gramEnd"/>
      <w:r w:rsidRPr="0013347C">
        <w:rPr>
          <w:rStyle w:val="DevConfigGray"/>
        </w:rPr>
        <w:t>:12::1/64</w:t>
      </w:r>
    </w:p>
    <w:p w:rsidR="0013347C" w:rsidRPr="0013347C" w:rsidRDefault="0013347C" w:rsidP="00215F53">
      <w:pPr>
        <w:pStyle w:val="DevConfigs"/>
        <w:rPr>
          <w:rStyle w:val="DevConfigGray"/>
        </w:rPr>
      </w:pPr>
      <w:r w:rsidRPr="0013347C">
        <w:rPr>
          <w:rStyle w:val="DevConfigGray"/>
        </w:rPr>
        <w:t xml:space="preserve"> ipv6 ospf 1 area 0</w:t>
      </w:r>
    </w:p>
    <w:p w:rsidR="0013347C" w:rsidRPr="0013347C" w:rsidRDefault="0013347C" w:rsidP="00215F53">
      <w:pPr>
        <w:pStyle w:val="DevConfigs"/>
        <w:rPr>
          <w:rStyle w:val="DevConfigGray"/>
        </w:rPr>
      </w:pPr>
      <w:r w:rsidRPr="0013347C">
        <w:rPr>
          <w:rStyle w:val="DevConfigGray"/>
        </w:rPr>
        <w:t xml:space="preserve"> clock rate 2000000</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interface Serial0/0/1</w:t>
      </w:r>
    </w:p>
    <w:p w:rsidR="0013347C" w:rsidRPr="0013347C" w:rsidRDefault="0013347C" w:rsidP="00215F53">
      <w:pPr>
        <w:pStyle w:val="DevConfigs"/>
        <w:rPr>
          <w:rStyle w:val="DevConfigGray"/>
        </w:rPr>
      </w:pPr>
      <w:r w:rsidRPr="0013347C">
        <w:rPr>
          <w:rStyle w:val="DevConfigGray"/>
        </w:rPr>
        <w:t xml:space="preserve"> no </w:t>
      </w:r>
      <w:proofErr w:type="spellStart"/>
      <w:r w:rsidRPr="0013347C">
        <w:rPr>
          <w:rStyle w:val="DevConfigGray"/>
        </w:rPr>
        <w:t>ip</w:t>
      </w:r>
      <w:proofErr w:type="spellEnd"/>
      <w:r w:rsidRPr="0013347C">
        <w:rPr>
          <w:rStyle w:val="DevConfigGray"/>
        </w:rPr>
        <w:t xml:space="preserve"> address</w:t>
      </w:r>
    </w:p>
    <w:p w:rsidR="0013347C" w:rsidRPr="0013347C" w:rsidRDefault="0013347C" w:rsidP="00215F53">
      <w:pPr>
        <w:pStyle w:val="DevConfigs"/>
        <w:rPr>
          <w:rStyle w:val="DevConfigGray"/>
        </w:rPr>
      </w:pPr>
      <w:r w:rsidRPr="0013347C">
        <w:rPr>
          <w:rStyle w:val="DevConfigGray"/>
        </w:rPr>
        <w:t xml:space="preserve"> ipv6 address FE80::1 link-local</w:t>
      </w:r>
    </w:p>
    <w:p w:rsidR="0013347C" w:rsidRPr="0013347C" w:rsidRDefault="0013347C" w:rsidP="00215F53">
      <w:pPr>
        <w:pStyle w:val="DevConfigs"/>
        <w:rPr>
          <w:rStyle w:val="DevConfigGray"/>
        </w:rPr>
      </w:pPr>
      <w:r w:rsidRPr="0013347C">
        <w:rPr>
          <w:rStyle w:val="DevConfigGray"/>
        </w:rPr>
        <w:t xml:space="preserve"> ipv6 address 2001:DB</w:t>
      </w:r>
      <w:proofErr w:type="gramStart"/>
      <w:r w:rsidRPr="0013347C">
        <w:rPr>
          <w:rStyle w:val="DevConfigGray"/>
        </w:rPr>
        <w:t>8:ACAD</w:t>
      </w:r>
      <w:proofErr w:type="gramEnd"/>
      <w:r w:rsidRPr="0013347C">
        <w:rPr>
          <w:rStyle w:val="DevConfigGray"/>
        </w:rPr>
        <w:t>:13::1/64</w:t>
      </w:r>
    </w:p>
    <w:p w:rsidR="0013347C" w:rsidRPr="0013347C" w:rsidRDefault="0013347C" w:rsidP="00215F53">
      <w:pPr>
        <w:pStyle w:val="DevConfigs"/>
        <w:rPr>
          <w:rStyle w:val="DevConfigGray"/>
        </w:rPr>
      </w:pPr>
      <w:r w:rsidRPr="0013347C">
        <w:rPr>
          <w:rStyle w:val="DevConfigGray"/>
        </w:rPr>
        <w:t xml:space="preserve"> ipv6 ospf 1 area 0</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proofErr w:type="spellStart"/>
      <w:r w:rsidRPr="0013347C">
        <w:rPr>
          <w:rStyle w:val="DevConfigGray"/>
        </w:rPr>
        <w:t>ip</w:t>
      </w:r>
      <w:proofErr w:type="spellEnd"/>
      <w:r w:rsidRPr="0013347C">
        <w:rPr>
          <w:rStyle w:val="DevConfigGray"/>
        </w:rPr>
        <w:t xml:space="preserve"> forward-protocol </w:t>
      </w:r>
      <w:proofErr w:type="spellStart"/>
      <w:r w:rsidRPr="0013347C">
        <w:rPr>
          <w:rStyle w:val="DevConfigGray"/>
        </w:rPr>
        <w:t>nd</w:t>
      </w:r>
      <w:proofErr w:type="spellEnd"/>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 xml:space="preserve">no </w:t>
      </w:r>
      <w:proofErr w:type="spellStart"/>
      <w:r w:rsidRPr="0013347C">
        <w:rPr>
          <w:rStyle w:val="DevConfigGray"/>
        </w:rPr>
        <w:t>ip</w:t>
      </w:r>
      <w:proofErr w:type="spellEnd"/>
      <w:r w:rsidRPr="0013347C">
        <w:rPr>
          <w:rStyle w:val="DevConfigGray"/>
        </w:rPr>
        <w:t xml:space="preserve"> http server</w:t>
      </w:r>
    </w:p>
    <w:p w:rsidR="0013347C" w:rsidRPr="0013347C" w:rsidRDefault="0013347C" w:rsidP="00215F53">
      <w:pPr>
        <w:pStyle w:val="DevConfigs"/>
        <w:rPr>
          <w:rStyle w:val="DevConfigGray"/>
        </w:rPr>
      </w:pPr>
      <w:r w:rsidRPr="0013347C">
        <w:rPr>
          <w:rStyle w:val="DevConfigGray"/>
        </w:rPr>
        <w:t xml:space="preserve">no </w:t>
      </w:r>
      <w:proofErr w:type="spellStart"/>
      <w:r w:rsidRPr="0013347C">
        <w:rPr>
          <w:rStyle w:val="DevConfigGray"/>
        </w:rPr>
        <w:t>ip</w:t>
      </w:r>
      <w:proofErr w:type="spellEnd"/>
      <w:r w:rsidRPr="0013347C">
        <w:rPr>
          <w:rStyle w:val="DevConfigGray"/>
        </w:rPr>
        <w:t xml:space="preserve"> http secure-server</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ipv6 router ospf 1</w:t>
      </w:r>
    </w:p>
    <w:p w:rsidR="0013347C" w:rsidRPr="0013347C" w:rsidRDefault="0013347C" w:rsidP="00215F53">
      <w:pPr>
        <w:pStyle w:val="DevConfigs"/>
        <w:rPr>
          <w:rStyle w:val="DevConfigGray"/>
        </w:rPr>
      </w:pPr>
      <w:r w:rsidRPr="0013347C">
        <w:rPr>
          <w:rStyle w:val="DevConfigGray"/>
        </w:rPr>
        <w:t xml:space="preserve"> router-id 1.1.1.1</w:t>
      </w:r>
    </w:p>
    <w:p w:rsidR="0013347C" w:rsidRPr="0013347C" w:rsidRDefault="0013347C" w:rsidP="00215F53">
      <w:pPr>
        <w:pStyle w:val="DevConfigs"/>
        <w:rPr>
          <w:rStyle w:val="DevConfigGray"/>
        </w:rPr>
      </w:pPr>
      <w:r w:rsidRPr="0013347C">
        <w:rPr>
          <w:rStyle w:val="DevConfigGray"/>
        </w:rPr>
        <w:t xml:space="preserve"> passive-interface GigabitEthernet0/0</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control-plane</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 xml:space="preserve">banner </w:t>
      </w:r>
      <w:proofErr w:type="spellStart"/>
      <w:r w:rsidRPr="0013347C">
        <w:rPr>
          <w:rStyle w:val="DevConfigGray"/>
        </w:rPr>
        <w:t>motd</w:t>
      </w:r>
      <w:proofErr w:type="spellEnd"/>
      <w:r w:rsidRPr="0013347C">
        <w:rPr>
          <w:rStyle w:val="DevConfigGray"/>
        </w:rPr>
        <w:t xml:space="preserve"> ^C</w:t>
      </w:r>
    </w:p>
    <w:p w:rsidR="0013347C" w:rsidRPr="0013347C" w:rsidRDefault="0013347C" w:rsidP="00215F53">
      <w:pPr>
        <w:pStyle w:val="DevConfigs"/>
        <w:rPr>
          <w:rStyle w:val="DevConfigGray"/>
        </w:rPr>
      </w:pPr>
      <w:r w:rsidRPr="0013347C">
        <w:rPr>
          <w:rStyle w:val="DevConfigGray"/>
        </w:rPr>
        <w:lastRenderedPageBreak/>
        <w:t xml:space="preserve">  </w:t>
      </w:r>
      <w:r w:rsidR="00C2414C" w:rsidRPr="0013347C">
        <w:rPr>
          <w:rStyle w:val="DevConfigGray"/>
        </w:rPr>
        <w:t>Unauthorized</w:t>
      </w:r>
      <w:r w:rsidRPr="0013347C">
        <w:rPr>
          <w:rStyle w:val="DevConfigGray"/>
        </w:rPr>
        <w:t xml:space="preserve"> Access is Prohibited!</w:t>
      </w:r>
    </w:p>
    <w:p w:rsidR="0013347C" w:rsidRPr="0013347C" w:rsidRDefault="0013347C" w:rsidP="00215F53">
      <w:pPr>
        <w:pStyle w:val="DevConfigs"/>
        <w:rPr>
          <w:rStyle w:val="DevConfigGray"/>
        </w:rPr>
      </w:pPr>
      <w:r w:rsidRPr="0013347C">
        <w:rPr>
          <w:rStyle w:val="DevConfigGray"/>
        </w:rPr>
        <w:t>^C</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line con 0</w:t>
      </w:r>
    </w:p>
    <w:p w:rsidR="0013347C" w:rsidRPr="0013347C" w:rsidRDefault="0013347C" w:rsidP="00215F53">
      <w:pPr>
        <w:pStyle w:val="DevConfigs"/>
        <w:rPr>
          <w:rStyle w:val="DevConfigGray"/>
        </w:rPr>
      </w:pPr>
      <w:r w:rsidRPr="0013347C">
        <w:rPr>
          <w:rStyle w:val="DevConfigGray"/>
        </w:rPr>
        <w:t xml:space="preserve"> exec-timeout 0 0</w:t>
      </w:r>
    </w:p>
    <w:p w:rsidR="0013347C" w:rsidRPr="0013347C" w:rsidRDefault="0013347C" w:rsidP="00215F53">
      <w:pPr>
        <w:pStyle w:val="DevConfigs"/>
        <w:rPr>
          <w:rStyle w:val="DevConfigGray"/>
        </w:rPr>
      </w:pPr>
      <w:r w:rsidRPr="0013347C">
        <w:rPr>
          <w:rStyle w:val="DevConfigGray"/>
        </w:rPr>
        <w:t xml:space="preserve"> logging synchronous</w:t>
      </w:r>
    </w:p>
    <w:p w:rsidR="0013347C" w:rsidRPr="0013347C" w:rsidRDefault="0013347C" w:rsidP="00215F53">
      <w:pPr>
        <w:pStyle w:val="DevConfigs"/>
        <w:rPr>
          <w:rStyle w:val="DevConfigGray"/>
        </w:rPr>
      </w:pPr>
      <w:r w:rsidRPr="0013347C">
        <w:rPr>
          <w:rStyle w:val="DevConfigGray"/>
        </w:rPr>
        <w:t>line aux 0</w:t>
      </w:r>
    </w:p>
    <w:p w:rsidR="0013347C" w:rsidRPr="0013347C" w:rsidRDefault="0013347C" w:rsidP="00215F53">
      <w:pPr>
        <w:pStyle w:val="DevConfigs"/>
        <w:rPr>
          <w:rStyle w:val="DevConfigGray"/>
        </w:rPr>
      </w:pPr>
      <w:r w:rsidRPr="0013347C">
        <w:rPr>
          <w:rStyle w:val="DevConfigGray"/>
        </w:rPr>
        <w:t>line 2</w:t>
      </w:r>
    </w:p>
    <w:p w:rsidR="0013347C" w:rsidRPr="0013347C" w:rsidRDefault="0013347C" w:rsidP="00215F53">
      <w:pPr>
        <w:pStyle w:val="DevConfigs"/>
        <w:rPr>
          <w:rStyle w:val="DevConfigGray"/>
        </w:rPr>
      </w:pPr>
      <w:r w:rsidRPr="0013347C">
        <w:rPr>
          <w:rStyle w:val="DevConfigGray"/>
        </w:rPr>
        <w:t xml:space="preserve"> no activation-character</w:t>
      </w:r>
    </w:p>
    <w:p w:rsidR="0013347C" w:rsidRPr="0013347C" w:rsidRDefault="0013347C" w:rsidP="00215F53">
      <w:pPr>
        <w:pStyle w:val="DevConfigs"/>
        <w:rPr>
          <w:rStyle w:val="DevConfigGray"/>
        </w:rPr>
      </w:pPr>
      <w:r w:rsidRPr="0013347C">
        <w:rPr>
          <w:rStyle w:val="DevConfigGray"/>
        </w:rPr>
        <w:t xml:space="preserve"> no exec</w:t>
      </w:r>
    </w:p>
    <w:p w:rsidR="0013347C" w:rsidRPr="0013347C" w:rsidRDefault="0013347C" w:rsidP="00215F53">
      <w:pPr>
        <w:pStyle w:val="DevConfigs"/>
        <w:rPr>
          <w:rStyle w:val="DevConfigGray"/>
        </w:rPr>
      </w:pPr>
      <w:r w:rsidRPr="0013347C">
        <w:rPr>
          <w:rStyle w:val="DevConfigGray"/>
        </w:rPr>
        <w:t xml:space="preserve"> transport preferred none</w:t>
      </w:r>
    </w:p>
    <w:p w:rsidR="0013347C" w:rsidRPr="0013347C" w:rsidRDefault="0013347C" w:rsidP="00215F53">
      <w:pPr>
        <w:pStyle w:val="DevConfigs"/>
        <w:rPr>
          <w:rStyle w:val="DevConfigGray"/>
        </w:rPr>
      </w:pPr>
      <w:r w:rsidRPr="0013347C">
        <w:rPr>
          <w:rStyle w:val="DevConfigGray"/>
        </w:rPr>
        <w:t xml:space="preserve"> transport input all</w:t>
      </w:r>
    </w:p>
    <w:p w:rsidR="0013347C" w:rsidRPr="0013347C" w:rsidRDefault="0013347C" w:rsidP="00215F53">
      <w:pPr>
        <w:pStyle w:val="DevConfigs"/>
        <w:rPr>
          <w:rStyle w:val="DevConfigGray"/>
        </w:rPr>
      </w:pPr>
      <w:r w:rsidRPr="0013347C">
        <w:rPr>
          <w:rStyle w:val="DevConfigGray"/>
        </w:rPr>
        <w:t xml:space="preserve"> transport output pad telnet rlogin </w:t>
      </w:r>
      <w:proofErr w:type="spellStart"/>
      <w:r w:rsidRPr="0013347C">
        <w:rPr>
          <w:rStyle w:val="DevConfigGray"/>
        </w:rPr>
        <w:t>lapb</w:t>
      </w:r>
      <w:proofErr w:type="spellEnd"/>
      <w:r w:rsidRPr="0013347C">
        <w:rPr>
          <w:rStyle w:val="DevConfigGray"/>
        </w:rPr>
        <w:t xml:space="preserve">-ta mop </w:t>
      </w:r>
      <w:proofErr w:type="spellStart"/>
      <w:r w:rsidRPr="0013347C">
        <w:rPr>
          <w:rStyle w:val="DevConfigGray"/>
        </w:rPr>
        <w:t>udptn</w:t>
      </w:r>
      <w:proofErr w:type="spellEnd"/>
      <w:r w:rsidRPr="0013347C">
        <w:rPr>
          <w:rStyle w:val="DevConfigGray"/>
        </w:rPr>
        <w:t xml:space="preserve"> v120 </w:t>
      </w:r>
      <w:proofErr w:type="spellStart"/>
      <w:r w:rsidRPr="0013347C">
        <w:rPr>
          <w:rStyle w:val="DevConfigGray"/>
        </w:rPr>
        <w:t>ssh</w:t>
      </w:r>
      <w:proofErr w:type="spellEnd"/>
    </w:p>
    <w:p w:rsidR="0013347C" w:rsidRPr="0013347C" w:rsidRDefault="0013347C" w:rsidP="00215F53">
      <w:pPr>
        <w:pStyle w:val="DevConfigs"/>
        <w:rPr>
          <w:rStyle w:val="DevConfigGray"/>
        </w:rPr>
      </w:pPr>
      <w:r w:rsidRPr="0013347C">
        <w:rPr>
          <w:rStyle w:val="DevConfigGray"/>
        </w:rPr>
        <w:t xml:space="preserve"> </w:t>
      </w:r>
      <w:proofErr w:type="spellStart"/>
      <w:r w:rsidRPr="0013347C">
        <w:rPr>
          <w:rStyle w:val="DevConfigGray"/>
        </w:rPr>
        <w:t>stopbits</w:t>
      </w:r>
      <w:proofErr w:type="spellEnd"/>
      <w:r w:rsidRPr="0013347C">
        <w:rPr>
          <w:rStyle w:val="DevConfigGray"/>
        </w:rPr>
        <w:t xml:space="preserve"> 1</w:t>
      </w:r>
    </w:p>
    <w:p w:rsidR="0013347C" w:rsidRPr="0013347C" w:rsidRDefault="0013347C" w:rsidP="00215F53">
      <w:pPr>
        <w:pStyle w:val="DevConfigs"/>
        <w:rPr>
          <w:rStyle w:val="DevConfigGray"/>
        </w:rPr>
      </w:pPr>
      <w:r w:rsidRPr="0013347C">
        <w:rPr>
          <w:rStyle w:val="DevConfigGray"/>
        </w:rPr>
        <w:t xml:space="preserve">line </w:t>
      </w:r>
      <w:proofErr w:type="spellStart"/>
      <w:r w:rsidRPr="0013347C">
        <w:rPr>
          <w:rStyle w:val="DevConfigGray"/>
        </w:rPr>
        <w:t>vty</w:t>
      </w:r>
      <w:proofErr w:type="spellEnd"/>
      <w:r w:rsidRPr="0013347C">
        <w:rPr>
          <w:rStyle w:val="DevConfigGray"/>
        </w:rPr>
        <w:t xml:space="preserve"> 0 4</w:t>
      </w:r>
    </w:p>
    <w:p w:rsidR="0013347C" w:rsidRPr="0013347C" w:rsidRDefault="0013347C" w:rsidP="00215F53">
      <w:pPr>
        <w:pStyle w:val="DevConfigs"/>
        <w:rPr>
          <w:rStyle w:val="DevConfigGray"/>
        </w:rPr>
      </w:pPr>
      <w:r w:rsidRPr="0013347C">
        <w:rPr>
          <w:rStyle w:val="DevConfigGray"/>
        </w:rPr>
        <w:t xml:space="preserve"> password 7 030752180500</w:t>
      </w:r>
    </w:p>
    <w:p w:rsidR="0013347C" w:rsidRPr="0013347C" w:rsidRDefault="0013347C" w:rsidP="00215F53">
      <w:pPr>
        <w:pStyle w:val="DevConfigs"/>
        <w:rPr>
          <w:rStyle w:val="DevConfigGray"/>
        </w:rPr>
      </w:pPr>
      <w:r w:rsidRPr="0013347C">
        <w:rPr>
          <w:rStyle w:val="DevConfigGray"/>
        </w:rPr>
        <w:t xml:space="preserve"> login</w:t>
      </w:r>
    </w:p>
    <w:p w:rsidR="0013347C" w:rsidRPr="0013347C" w:rsidRDefault="0013347C" w:rsidP="00215F53">
      <w:pPr>
        <w:pStyle w:val="DevConfigs"/>
        <w:rPr>
          <w:rStyle w:val="DevConfigGray"/>
        </w:rPr>
      </w:pPr>
      <w:r w:rsidRPr="0013347C">
        <w:rPr>
          <w:rStyle w:val="DevConfigGray"/>
        </w:rPr>
        <w:t xml:space="preserve"> transport input all</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scheduler allocate 20000 1000</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end</w:t>
      </w:r>
    </w:p>
    <w:p w:rsidR="005E3054" w:rsidRPr="00071C9D" w:rsidRDefault="005E3054" w:rsidP="00215F53">
      <w:pPr>
        <w:pStyle w:val="LabSection"/>
        <w:rPr>
          <w:rStyle w:val="LabSectionGray"/>
        </w:rPr>
      </w:pPr>
      <w:r w:rsidRPr="00071C9D">
        <w:rPr>
          <w:rStyle w:val="LabSectionGray"/>
        </w:rPr>
        <w:t>Router R2</w:t>
      </w:r>
    </w:p>
    <w:p w:rsidR="0013347C" w:rsidRPr="0013347C" w:rsidRDefault="0013347C" w:rsidP="00215F53">
      <w:pPr>
        <w:pStyle w:val="DevConfigs"/>
        <w:rPr>
          <w:rStyle w:val="DevConfigGray"/>
        </w:rPr>
      </w:pPr>
      <w:r w:rsidRPr="0013347C">
        <w:rPr>
          <w:rStyle w:val="DevConfigGray"/>
        </w:rPr>
        <w:t>R2#sh run</w:t>
      </w:r>
    </w:p>
    <w:p w:rsidR="0013347C" w:rsidRPr="0013347C" w:rsidRDefault="0013347C" w:rsidP="00215F53">
      <w:pPr>
        <w:pStyle w:val="DevConfigs"/>
        <w:rPr>
          <w:rStyle w:val="DevConfigGray"/>
        </w:rPr>
      </w:pPr>
      <w:r w:rsidRPr="0013347C">
        <w:rPr>
          <w:rStyle w:val="DevConfigGray"/>
        </w:rPr>
        <w:t>Building configuration...</w:t>
      </w:r>
    </w:p>
    <w:p w:rsidR="0013347C" w:rsidRPr="0013347C" w:rsidRDefault="0013347C" w:rsidP="00215F53">
      <w:pPr>
        <w:pStyle w:val="DevConfigs"/>
        <w:rPr>
          <w:rStyle w:val="DevConfigGray"/>
        </w:rPr>
      </w:pPr>
    </w:p>
    <w:p w:rsidR="0013347C" w:rsidRPr="0013347C" w:rsidRDefault="0013347C" w:rsidP="00215F53">
      <w:pPr>
        <w:pStyle w:val="DevConfigs"/>
        <w:rPr>
          <w:rStyle w:val="DevConfigGray"/>
        </w:rPr>
      </w:pPr>
      <w:r w:rsidRPr="0013347C">
        <w:rPr>
          <w:rStyle w:val="DevConfigGray"/>
        </w:rPr>
        <w:t xml:space="preserve">Current </w:t>
      </w:r>
      <w:proofErr w:type="gramStart"/>
      <w:r w:rsidRPr="0013347C">
        <w:rPr>
          <w:rStyle w:val="DevConfigGray"/>
        </w:rPr>
        <w:t>configuration :</w:t>
      </w:r>
      <w:proofErr w:type="gramEnd"/>
      <w:r w:rsidRPr="0013347C">
        <w:rPr>
          <w:rStyle w:val="DevConfigGray"/>
        </w:rPr>
        <w:t xml:space="preserve"> 1736 bytes</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version 15.2</w:t>
      </w:r>
    </w:p>
    <w:p w:rsidR="0013347C" w:rsidRPr="0013347C" w:rsidRDefault="0013347C" w:rsidP="00215F53">
      <w:pPr>
        <w:pStyle w:val="DevConfigs"/>
        <w:rPr>
          <w:rStyle w:val="DevConfigGray"/>
        </w:rPr>
      </w:pPr>
      <w:r w:rsidRPr="0013347C">
        <w:rPr>
          <w:rStyle w:val="DevConfigGray"/>
        </w:rPr>
        <w:t xml:space="preserve">service timestamps debug datetime </w:t>
      </w:r>
      <w:proofErr w:type="spellStart"/>
      <w:r w:rsidRPr="0013347C">
        <w:rPr>
          <w:rStyle w:val="DevConfigGray"/>
        </w:rPr>
        <w:t>msec</w:t>
      </w:r>
      <w:proofErr w:type="spellEnd"/>
    </w:p>
    <w:p w:rsidR="0013347C" w:rsidRPr="0013347C" w:rsidRDefault="0013347C" w:rsidP="00215F53">
      <w:pPr>
        <w:pStyle w:val="DevConfigs"/>
        <w:rPr>
          <w:rStyle w:val="DevConfigGray"/>
        </w:rPr>
      </w:pPr>
      <w:r w:rsidRPr="0013347C">
        <w:rPr>
          <w:rStyle w:val="DevConfigGray"/>
        </w:rPr>
        <w:t xml:space="preserve">service timestamps log datetime </w:t>
      </w:r>
      <w:proofErr w:type="spellStart"/>
      <w:r w:rsidRPr="0013347C">
        <w:rPr>
          <w:rStyle w:val="DevConfigGray"/>
        </w:rPr>
        <w:t>msec</w:t>
      </w:r>
      <w:proofErr w:type="spellEnd"/>
    </w:p>
    <w:p w:rsidR="0013347C" w:rsidRPr="0013347C" w:rsidRDefault="0013347C" w:rsidP="00215F53">
      <w:pPr>
        <w:pStyle w:val="DevConfigs"/>
        <w:rPr>
          <w:rStyle w:val="DevConfigGray"/>
        </w:rPr>
      </w:pPr>
      <w:r w:rsidRPr="0013347C">
        <w:rPr>
          <w:rStyle w:val="DevConfigGray"/>
        </w:rPr>
        <w:t>service password-encryption</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hostname R2</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boot-start-marker</w:t>
      </w:r>
    </w:p>
    <w:p w:rsidR="0013347C" w:rsidRPr="0013347C" w:rsidRDefault="0013347C" w:rsidP="00215F53">
      <w:pPr>
        <w:pStyle w:val="DevConfigs"/>
        <w:rPr>
          <w:rStyle w:val="DevConfigGray"/>
        </w:rPr>
      </w:pPr>
      <w:r w:rsidRPr="0013347C">
        <w:rPr>
          <w:rStyle w:val="DevConfigGray"/>
        </w:rPr>
        <w:t>boot-end-marker</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enable secret 4 06YFDUHH61wAE/kLkDq9BGho1QM5EnRtoyr8cHAUg.2</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 xml:space="preserve">no </w:t>
      </w:r>
      <w:proofErr w:type="spellStart"/>
      <w:r w:rsidRPr="0013347C">
        <w:rPr>
          <w:rStyle w:val="DevConfigGray"/>
        </w:rPr>
        <w:t>aaa</w:t>
      </w:r>
      <w:proofErr w:type="spellEnd"/>
      <w:r w:rsidRPr="0013347C">
        <w:rPr>
          <w:rStyle w:val="DevConfigGray"/>
        </w:rPr>
        <w:t xml:space="preserve"> new-model</w:t>
      </w:r>
    </w:p>
    <w:p w:rsidR="0013347C" w:rsidRPr="0013347C" w:rsidRDefault="0013347C" w:rsidP="00215F53">
      <w:pPr>
        <w:pStyle w:val="DevConfigs"/>
        <w:rPr>
          <w:rStyle w:val="DevConfigGray"/>
        </w:rPr>
      </w:pPr>
      <w:r w:rsidRPr="0013347C">
        <w:rPr>
          <w:rStyle w:val="DevConfigGray"/>
        </w:rPr>
        <w:t xml:space="preserve">memory-size </w:t>
      </w:r>
      <w:proofErr w:type="spellStart"/>
      <w:r w:rsidRPr="0013347C">
        <w:rPr>
          <w:rStyle w:val="DevConfigGray"/>
        </w:rPr>
        <w:t>iomem</w:t>
      </w:r>
      <w:proofErr w:type="spellEnd"/>
      <w:r w:rsidRPr="0013347C">
        <w:rPr>
          <w:rStyle w:val="DevConfigGray"/>
        </w:rPr>
        <w:t xml:space="preserve"> 15</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proofErr w:type="spellStart"/>
      <w:r w:rsidRPr="0013347C">
        <w:rPr>
          <w:rStyle w:val="DevConfigGray"/>
        </w:rPr>
        <w:t>ip</w:t>
      </w:r>
      <w:proofErr w:type="spellEnd"/>
      <w:r w:rsidRPr="0013347C">
        <w:rPr>
          <w:rStyle w:val="DevConfigGray"/>
        </w:rPr>
        <w:t xml:space="preserve"> </w:t>
      </w:r>
      <w:proofErr w:type="spellStart"/>
      <w:r w:rsidRPr="0013347C">
        <w:rPr>
          <w:rStyle w:val="DevConfigGray"/>
        </w:rPr>
        <w:t>cef</w:t>
      </w:r>
      <w:proofErr w:type="spellEnd"/>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 xml:space="preserve">no </w:t>
      </w:r>
      <w:proofErr w:type="spellStart"/>
      <w:r w:rsidRPr="0013347C">
        <w:rPr>
          <w:rStyle w:val="DevConfigGray"/>
        </w:rPr>
        <w:t>ip</w:t>
      </w:r>
      <w:proofErr w:type="spellEnd"/>
      <w:r w:rsidRPr="0013347C">
        <w:rPr>
          <w:rStyle w:val="DevConfigGray"/>
        </w:rPr>
        <w:t xml:space="preserve"> domain lookup</w:t>
      </w:r>
    </w:p>
    <w:p w:rsidR="0013347C" w:rsidRPr="0013347C" w:rsidRDefault="0013347C" w:rsidP="00215F53">
      <w:pPr>
        <w:pStyle w:val="DevConfigs"/>
        <w:rPr>
          <w:rStyle w:val="DevConfigGray"/>
        </w:rPr>
      </w:pPr>
      <w:r w:rsidRPr="0013347C">
        <w:rPr>
          <w:rStyle w:val="DevConfigGray"/>
        </w:rPr>
        <w:t>ipv6 unicast-routing</w:t>
      </w:r>
    </w:p>
    <w:p w:rsidR="0013347C" w:rsidRPr="0013347C" w:rsidRDefault="0013347C" w:rsidP="00215F53">
      <w:pPr>
        <w:pStyle w:val="DevConfigs"/>
        <w:rPr>
          <w:rStyle w:val="DevConfigGray"/>
        </w:rPr>
      </w:pPr>
      <w:r w:rsidRPr="0013347C">
        <w:rPr>
          <w:rStyle w:val="DevConfigGray"/>
        </w:rPr>
        <w:t xml:space="preserve">ipv6 </w:t>
      </w:r>
      <w:proofErr w:type="spellStart"/>
      <w:r w:rsidRPr="0013347C">
        <w:rPr>
          <w:rStyle w:val="DevConfigGray"/>
        </w:rPr>
        <w:t>cef</w:t>
      </w:r>
      <w:proofErr w:type="spellEnd"/>
    </w:p>
    <w:p w:rsidR="0013347C" w:rsidRPr="0013347C" w:rsidRDefault="0013347C" w:rsidP="00215F53">
      <w:pPr>
        <w:pStyle w:val="DevConfigs"/>
        <w:rPr>
          <w:rStyle w:val="DevConfigGray"/>
        </w:rPr>
      </w:pPr>
      <w:r w:rsidRPr="0013347C">
        <w:rPr>
          <w:rStyle w:val="DevConfigGray"/>
        </w:rPr>
        <w:lastRenderedPageBreak/>
        <w:t>multilink bundle-name authenticated</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interface Embedded-Service-Engine0/0</w:t>
      </w:r>
    </w:p>
    <w:p w:rsidR="0013347C" w:rsidRPr="0013347C" w:rsidRDefault="0013347C" w:rsidP="00215F53">
      <w:pPr>
        <w:pStyle w:val="DevConfigs"/>
        <w:rPr>
          <w:rStyle w:val="DevConfigGray"/>
        </w:rPr>
      </w:pPr>
      <w:r w:rsidRPr="0013347C">
        <w:rPr>
          <w:rStyle w:val="DevConfigGray"/>
        </w:rPr>
        <w:t xml:space="preserve"> no </w:t>
      </w:r>
      <w:proofErr w:type="spellStart"/>
      <w:r w:rsidRPr="0013347C">
        <w:rPr>
          <w:rStyle w:val="DevConfigGray"/>
        </w:rPr>
        <w:t>ip</w:t>
      </w:r>
      <w:proofErr w:type="spellEnd"/>
      <w:r w:rsidRPr="0013347C">
        <w:rPr>
          <w:rStyle w:val="DevConfigGray"/>
        </w:rPr>
        <w:t xml:space="preserve"> address</w:t>
      </w:r>
    </w:p>
    <w:p w:rsidR="0013347C" w:rsidRPr="0013347C" w:rsidRDefault="0013347C" w:rsidP="00215F53">
      <w:pPr>
        <w:pStyle w:val="DevConfigs"/>
        <w:rPr>
          <w:rStyle w:val="DevConfigGray"/>
        </w:rPr>
      </w:pPr>
      <w:r w:rsidRPr="0013347C">
        <w:rPr>
          <w:rStyle w:val="DevConfigGray"/>
        </w:rPr>
        <w:t xml:space="preserve"> shutdown</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interface GigabitEthernet0/0</w:t>
      </w:r>
    </w:p>
    <w:p w:rsidR="0013347C" w:rsidRPr="0013347C" w:rsidRDefault="0013347C" w:rsidP="00215F53">
      <w:pPr>
        <w:pStyle w:val="DevConfigs"/>
        <w:rPr>
          <w:rStyle w:val="DevConfigGray"/>
        </w:rPr>
      </w:pPr>
      <w:r w:rsidRPr="0013347C">
        <w:rPr>
          <w:rStyle w:val="DevConfigGray"/>
        </w:rPr>
        <w:t xml:space="preserve"> no </w:t>
      </w:r>
      <w:proofErr w:type="spellStart"/>
      <w:r w:rsidRPr="0013347C">
        <w:rPr>
          <w:rStyle w:val="DevConfigGray"/>
        </w:rPr>
        <w:t>ip</w:t>
      </w:r>
      <w:proofErr w:type="spellEnd"/>
      <w:r w:rsidRPr="0013347C">
        <w:rPr>
          <w:rStyle w:val="DevConfigGray"/>
        </w:rPr>
        <w:t xml:space="preserve"> address</w:t>
      </w:r>
    </w:p>
    <w:p w:rsidR="0013347C" w:rsidRPr="0013347C" w:rsidRDefault="0013347C" w:rsidP="00215F53">
      <w:pPr>
        <w:pStyle w:val="DevConfigs"/>
        <w:rPr>
          <w:rStyle w:val="DevConfigGray"/>
        </w:rPr>
      </w:pPr>
      <w:r w:rsidRPr="0013347C">
        <w:rPr>
          <w:rStyle w:val="DevConfigGray"/>
        </w:rPr>
        <w:t xml:space="preserve"> duplex auto</w:t>
      </w:r>
    </w:p>
    <w:p w:rsidR="0013347C" w:rsidRPr="0013347C" w:rsidRDefault="0013347C" w:rsidP="00215F53">
      <w:pPr>
        <w:pStyle w:val="DevConfigs"/>
        <w:rPr>
          <w:rStyle w:val="DevConfigGray"/>
        </w:rPr>
      </w:pPr>
      <w:r w:rsidRPr="0013347C">
        <w:rPr>
          <w:rStyle w:val="DevConfigGray"/>
        </w:rPr>
        <w:t xml:space="preserve"> speed auto</w:t>
      </w:r>
    </w:p>
    <w:p w:rsidR="0013347C" w:rsidRPr="0013347C" w:rsidRDefault="0013347C" w:rsidP="00215F53">
      <w:pPr>
        <w:pStyle w:val="DevConfigs"/>
        <w:rPr>
          <w:rStyle w:val="DevConfigGray"/>
        </w:rPr>
      </w:pPr>
      <w:r w:rsidRPr="0013347C">
        <w:rPr>
          <w:rStyle w:val="DevConfigGray"/>
        </w:rPr>
        <w:t xml:space="preserve"> ipv6 address FE80::</w:t>
      </w:r>
      <w:r w:rsidR="00C16B38">
        <w:rPr>
          <w:rStyle w:val="DevConfigGray"/>
        </w:rPr>
        <w:t>2</w:t>
      </w:r>
      <w:r w:rsidRPr="0013347C">
        <w:rPr>
          <w:rStyle w:val="DevConfigGray"/>
        </w:rPr>
        <w:t xml:space="preserve"> link-local</w:t>
      </w:r>
    </w:p>
    <w:p w:rsidR="0013347C" w:rsidRPr="0013347C" w:rsidRDefault="0013347C" w:rsidP="00215F53">
      <w:pPr>
        <w:pStyle w:val="DevConfigs"/>
        <w:rPr>
          <w:rStyle w:val="DevConfigGray"/>
        </w:rPr>
      </w:pPr>
      <w:r w:rsidRPr="0013347C">
        <w:rPr>
          <w:rStyle w:val="DevConfigGray"/>
        </w:rPr>
        <w:t xml:space="preserve"> ipv6 address 2001:DB</w:t>
      </w:r>
      <w:proofErr w:type="gramStart"/>
      <w:r w:rsidRPr="0013347C">
        <w:rPr>
          <w:rStyle w:val="DevConfigGray"/>
        </w:rPr>
        <w:t>8:ACAD</w:t>
      </w:r>
      <w:proofErr w:type="gramEnd"/>
      <w:r w:rsidRPr="0013347C">
        <w:rPr>
          <w:rStyle w:val="DevConfigGray"/>
        </w:rPr>
        <w:t>:B::2/64</w:t>
      </w:r>
    </w:p>
    <w:p w:rsidR="0013347C" w:rsidRPr="0013347C" w:rsidRDefault="0013347C" w:rsidP="00215F53">
      <w:pPr>
        <w:pStyle w:val="DevConfigs"/>
        <w:rPr>
          <w:rStyle w:val="DevConfigGray"/>
        </w:rPr>
      </w:pPr>
      <w:r w:rsidRPr="0013347C">
        <w:rPr>
          <w:rStyle w:val="DevConfigGray"/>
        </w:rPr>
        <w:t xml:space="preserve"> ipv6 ospf 1 area 0</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interface GigabitEthernet0/1</w:t>
      </w:r>
    </w:p>
    <w:p w:rsidR="0013347C" w:rsidRPr="0013347C" w:rsidRDefault="0013347C" w:rsidP="00215F53">
      <w:pPr>
        <w:pStyle w:val="DevConfigs"/>
        <w:rPr>
          <w:rStyle w:val="DevConfigGray"/>
        </w:rPr>
      </w:pPr>
      <w:r w:rsidRPr="0013347C">
        <w:rPr>
          <w:rStyle w:val="DevConfigGray"/>
        </w:rPr>
        <w:t xml:space="preserve"> no </w:t>
      </w:r>
      <w:proofErr w:type="spellStart"/>
      <w:r w:rsidRPr="0013347C">
        <w:rPr>
          <w:rStyle w:val="DevConfigGray"/>
        </w:rPr>
        <w:t>ip</w:t>
      </w:r>
      <w:proofErr w:type="spellEnd"/>
      <w:r w:rsidRPr="0013347C">
        <w:rPr>
          <w:rStyle w:val="DevConfigGray"/>
        </w:rPr>
        <w:t xml:space="preserve"> address</w:t>
      </w:r>
    </w:p>
    <w:p w:rsidR="0013347C" w:rsidRPr="0013347C" w:rsidRDefault="0013347C" w:rsidP="00215F53">
      <w:pPr>
        <w:pStyle w:val="DevConfigs"/>
        <w:rPr>
          <w:rStyle w:val="DevConfigGray"/>
        </w:rPr>
      </w:pPr>
      <w:r w:rsidRPr="0013347C">
        <w:rPr>
          <w:rStyle w:val="DevConfigGray"/>
        </w:rPr>
        <w:t xml:space="preserve"> shutdown</w:t>
      </w:r>
    </w:p>
    <w:p w:rsidR="0013347C" w:rsidRPr="0013347C" w:rsidRDefault="0013347C" w:rsidP="00215F53">
      <w:pPr>
        <w:pStyle w:val="DevConfigs"/>
        <w:rPr>
          <w:rStyle w:val="DevConfigGray"/>
        </w:rPr>
      </w:pPr>
      <w:r w:rsidRPr="0013347C">
        <w:rPr>
          <w:rStyle w:val="DevConfigGray"/>
        </w:rPr>
        <w:t xml:space="preserve"> duplex auto</w:t>
      </w:r>
    </w:p>
    <w:p w:rsidR="0013347C" w:rsidRPr="0013347C" w:rsidRDefault="0013347C" w:rsidP="00215F53">
      <w:pPr>
        <w:pStyle w:val="DevConfigs"/>
        <w:rPr>
          <w:rStyle w:val="DevConfigGray"/>
        </w:rPr>
      </w:pPr>
      <w:r w:rsidRPr="0013347C">
        <w:rPr>
          <w:rStyle w:val="DevConfigGray"/>
        </w:rPr>
        <w:t xml:space="preserve"> speed auto</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interface Serial0/0/0</w:t>
      </w:r>
    </w:p>
    <w:p w:rsidR="0013347C" w:rsidRPr="0013347C" w:rsidRDefault="0013347C" w:rsidP="00215F53">
      <w:pPr>
        <w:pStyle w:val="DevConfigs"/>
        <w:rPr>
          <w:rStyle w:val="DevConfigGray"/>
        </w:rPr>
      </w:pPr>
      <w:r w:rsidRPr="0013347C">
        <w:rPr>
          <w:rStyle w:val="DevConfigGray"/>
        </w:rPr>
        <w:t xml:space="preserve"> no </w:t>
      </w:r>
      <w:proofErr w:type="spellStart"/>
      <w:r w:rsidRPr="0013347C">
        <w:rPr>
          <w:rStyle w:val="DevConfigGray"/>
        </w:rPr>
        <w:t>ip</w:t>
      </w:r>
      <w:proofErr w:type="spellEnd"/>
      <w:r w:rsidRPr="0013347C">
        <w:rPr>
          <w:rStyle w:val="DevConfigGray"/>
        </w:rPr>
        <w:t xml:space="preserve"> address</w:t>
      </w:r>
    </w:p>
    <w:p w:rsidR="0013347C" w:rsidRPr="0013347C" w:rsidRDefault="0013347C" w:rsidP="00215F53">
      <w:pPr>
        <w:pStyle w:val="DevConfigs"/>
        <w:rPr>
          <w:rStyle w:val="DevConfigGray"/>
        </w:rPr>
      </w:pPr>
      <w:r w:rsidRPr="0013347C">
        <w:rPr>
          <w:rStyle w:val="DevConfigGray"/>
        </w:rPr>
        <w:t xml:space="preserve"> ipv6 address FE80::2 link-local</w:t>
      </w:r>
    </w:p>
    <w:p w:rsidR="0013347C" w:rsidRPr="0013347C" w:rsidRDefault="0013347C" w:rsidP="00215F53">
      <w:pPr>
        <w:pStyle w:val="DevConfigs"/>
        <w:rPr>
          <w:rStyle w:val="DevConfigGray"/>
        </w:rPr>
      </w:pPr>
      <w:r w:rsidRPr="0013347C">
        <w:rPr>
          <w:rStyle w:val="DevConfigGray"/>
        </w:rPr>
        <w:t xml:space="preserve"> ipv6 address 2001:DB</w:t>
      </w:r>
      <w:proofErr w:type="gramStart"/>
      <w:r w:rsidRPr="0013347C">
        <w:rPr>
          <w:rStyle w:val="DevConfigGray"/>
        </w:rPr>
        <w:t>8:ACAD</w:t>
      </w:r>
      <w:proofErr w:type="gramEnd"/>
      <w:r w:rsidRPr="0013347C">
        <w:rPr>
          <w:rStyle w:val="DevConfigGray"/>
        </w:rPr>
        <w:t>:12::2/64</w:t>
      </w:r>
    </w:p>
    <w:p w:rsidR="0013347C" w:rsidRPr="0013347C" w:rsidRDefault="0013347C" w:rsidP="00215F53">
      <w:pPr>
        <w:pStyle w:val="DevConfigs"/>
        <w:rPr>
          <w:rStyle w:val="DevConfigGray"/>
        </w:rPr>
      </w:pPr>
      <w:r w:rsidRPr="0013347C">
        <w:rPr>
          <w:rStyle w:val="DevConfigGray"/>
        </w:rPr>
        <w:t xml:space="preserve"> ipv6 ospf 1 area 0</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interface Serial0/0/1</w:t>
      </w:r>
    </w:p>
    <w:p w:rsidR="0013347C" w:rsidRPr="0013347C" w:rsidRDefault="0013347C" w:rsidP="00215F53">
      <w:pPr>
        <w:pStyle w:val="DevConfigs"/>
        <w:rPr>
          <w:rStyle w:val="DevConfigGray"/>
        </w:rPr>
      </w:pPr>
      <w:r w:rsidRPr="0013347C">
        <w:rPr>
          <w:rStyle w:val="DevConfigGray"/>
        </w:rPr>
        <w:t xml:space="preserve"> no </w:t>
      </w:r>
      <w:proofErr w:type="spellStart"/>
      <w:r w:rsidRPr="0013347C">
        <w:rPr>
          <w:rStyle w:val="DevConfigGray"/>
        </w:rPr>
        <w:t>ip</w:t>
      </w:r>
      <w:proofErr w:type="spellEnd"/>
      <w:r w:rsidRPr="0013347C">
        <w:rPr>
          <w:rStyle w:val="DevConfigGray"/>
        </w:rPr>
        <w:t xml:space="preserve"> address</w:t>
      </w:r>
    </w:p>
    <w:p w:rsidR="0013347C" w:rsidRPr="0013347C" w:rsidRDefault="0013347C" w:rsidP="00215F53">
      <w:pPr>
        <w:pStyle w:val="DevConfigs"/>
        <w:rPr>
          <w:rStyle w:val="DevConfigGray"/>
        </w:rPr>
      </w:pPr>
      <w:r w:rsidRPr="0013347C">
        <w:rPr>
          <w:rStyle w:val="DevConfigGray"/>
        </w:rPr>
        <w:t xml:space="preserve"> ipv6 address FE80::2 link-local</w:t>
      </w:r>
    </w:p>
    <w:p w:rsidR="0013347C" w:rsidRPr="0013347C" w:rsidRDefault="0013347C" w:rsidP="00215F53">
      <w:pPr>
        <w:pStyle w:val="DevConfigs"/>
        <w:rPr>
          <w:rStyle w:val="DevConfigGray"/>
        </w:rPr>
      </w:pPr>
      <w:r w:rsidRPr="0013347C">
        <w:rPr>
          <w:rStyle w:val="DevConfigGray"/>
        </w:rPr>
        <w:t xml:space="preserve"> ipv6 address 2001:DB</w:t>
      </w:r>
      <w:proofErr w:type="gramStart"/>
      <w:r w:rsidRPr="0013347C">
        <w:rPr>
          <w:rStyle w:val="DevConfigGray"/>
        </w:rPr>
        <w:t>8:ACAD</w:t>
      </w:r>
      <w:proofErr w:type="gramEnd"/>
      <w:r w:rsidRPr="0013347C">
        <w:rPr>
          <w:rStyle w:val="DevConfigGray"/>
        </w:rPr>
        <w:t>:23::2/64</w:t>
      </w:r>
    </w:p>
    <w:p w:rsidR="0013347C" w:rsidRPr="0013347C" w:rsidRDefault="0013347C" w:rsidP="00215F53">
      <w:pPr>
        <w:pStyle w:val="DevConfigs"/>
        <w:rPr>
          <w:rStyle w:val="DevConfigGray"/>
        </w:rPr>
      </w:pPr>
      <w:r w:rsidRPr="0013347C">
        <w:rPr>
          <w:rStyle w:val="DevConfigGray"/>
        </w:rPr>
        <w:t xml:space="preserve"> ipv6 ospf 1 area 0</w:t>
      </w:r>
    </w:p>
    <w:p w:rsidR="0013347C" w:rsidRPr="0013347C" w:rsidRDefault="0013347C" w:rsidP="00215F53">
      <w:pPr>
        <w:pStyle w:val="DevConfigs"/>
        <w:rPr>
          <w:rStyle w:val="DevConfigGray"/>
        </w:rPr>
      </w:pPr>
      <w:r w:rsidRPr="0013347C">
        <w:rPr>
          <w:rStyle w:val="DevConfigGray"/>
        </w:rPr>
        <w:t xml:space="preserve"> clock rate 2000000</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proofErr w:type="spellStart"/>
      <w:r w:rsidRPr="0013347C">
        <w:rPr>
          <w:rStyle w:val="DevConfigGray"/>
        </w:rPr>
        <w:t>ip</w:t>
      </w:r>
      <w:proofErr w:type="spellEnd"/>
      <w:r w:rsidRPr="0013347C">
        <w:rPr>
          <w:rStyle w:val="DevConfigGray"/>
        </w:rPr>
        <w:t xml:space="preserve"> forward-protocol </w:t>
      </w:r>
      <w:proofErr w:type="spellStart"/>
      <w:r w:rsidRPr="0013347C">
        <w:rPr>
          <w:rStyle w:val="DevConfigGray"/>
        </w:rPr>
        <w:t>nd</w:t>
      </w:r>
      <w:proofErr w:type="spellEnd"/>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 xml:space="preserve">no </w:t>
      </w:r>
      <w:proofErr w:type="spellStart"/>
      <w:r w:rsidRPr="0013347C">
        <w:rPr>
          <w:rStyle w:val="DevConfigGray"/>
        </w:rPr>
        <w:t>ip</w:t>
      </w:r>
      <w:proofErr w:type="spellEnd"/>
      <w:r w:rsidRPr="0013347C">
        <w:rPr>
          <w:rStyle w:val="DevConfigGray"/>
        </w:rPr>
        <w:t xml:space="preserve"> http server</w:t>
      </w:r>
    </w:p>
    <w:p w:rsidR="0013347C" w:rsidRPr="0013347C" w:rsidRDefault="0013347C" w:rsidP="00215F53">
      <w:pPr>
        <w:pStyle w:val="DevConfigs"/>
        <w:rPr>
          <w:rStyle w:val="DevConfigGray"/>
        </w:rPr>
      </w:pPr>
      <w:r w:rsidRPr="0013347C">
        <w:rPr>
          <w:rStyle w:val="DevConfigGray"/>
        </w:rPr>
        <w:t xml:space="preserve">no </w:t>
      </w:r>
      <w:proofErr w:type="spellStart"/>
      <w:r w:rsidRPr="0013347C">
        <w:rPr>
          <w:rStyle w:val="DevConfigGray"/>
        </w:rPr>
        <w:t>ip</w:t>
      </w:r>
      <w:proofErr w:type="spellEnd"/>
      <w:r w:rsidRPr="0013347C">
        <w:rPr>
          <w:rStyle w:val="DevConfigGray"/>
        </w:rPr>
        <w:t xml:space="preserve"> http secure-server</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ipv6 router ospf 1</w:t>
      </w:r>
    </w:p>
    <w:p w:rsidR="0013347C" w:rsidRPr="0013347C" w:rsidRDefault="0013347C" w:rsidP="00215F53">
      <w:pPr>
        <w:pStyle w:val="DevConfigs"/>
        <w:rPr>
          <w:rStyle w:val="DevConfigGray"/>
        </w:rPr>
      </w:pPr>
      <w:r w:rsidRPr="0013347C">
        <w:rPr>
          <w:rStyle w:val="DevConfigGray"/>
        </w:rPr>
        <w:t xml:space="preserve"> router-id 2.2.2.2</w:t>
      </w:r>
    </w:p>
    <w:p w:rsidR="0013347C" w:rsidRPr="0013347C" w:rsidRDefault="0013347C" w:rsidP="00215F53">
      <w:pPr>
        <w:pStyle w:val="DevConfigs"/>
        <w:rPr>
          <w:rStyle w:val="DevConfigGray"/>
        </w:rPr>
      </w:pPr>
      <w:r w:rsidRPr="0013347C">
        <w:rPr>
          <w:rStyle w:val="DevConfigGray"/>
        </w:rPr>
        <w:t xml:space="preserve"> passive-interface default</w:t>
      </w:r>
    </w:p>
    <w:p w:rsidR="0013347C" w:rsidRPr="0013347C" w:rsidRDefault="0013347C" w:rsidP="00215F53">
      <w:pPr>
        <w:pStyle w:val="DevConfigs"/>
        <w:rPr>
          <w:rStyle w:val="DevConfigGray"/>
        </w:rPr>
      </w:pPr>
      <w:r w:rsidRPr="0013347C">
        <w:rPr>
          <w:rStyle w:val="DevConfigGray"/>
        </w:rPr>
        <w:t xml:space="preserve"> no passive-interface Serial0/0/0</w:t>
      </w:r>
    </w:p>
    <w:p w:rsidR="0013347C" w:rsidRPr="0013347C" w:rsidRDefault="0013347C" w:rsidP="00215F53">
      <w:pPr>
        <w:pStyle w:val="DevConfigs"/>
        <w:rPr>
          <w:rStyle w:val="DevConfigGray"/>
        </w:rPr>
      </w:pPr>
      <w:r w:rsidRPr="0013347C">
        <w:rPr>
          <w:rStyle w:val="DevConfigGray"/>
        </w:rPr>
        <w:t xml:space="preserve"> no passive-interface Serial0/0/1</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control-plane</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 xml:space="preserve">banner </w:t>
      </w:r>
      <w:proofErr w:type="spellStart"/>
      <w:r w:rsidRPr="0013347C">
        <w:rPr>
          <w:rStyle w:val="DevConfigGray"/>
        </w:rPr>
        <w:t>motd</w:t>
      </w:r>
      <w:proofErr w:type="spellEnd"/>
      <w:r w:rsidRPr="0013347C">
        <w:rPr>
          <w:rStyle w:val="DevConfigGray"/>
        </w:rPr>
        <w:t xml:space="preserve"> ^C</w:t>
      </w:r>
    </w:p>
    <w:p w:rsidR="0013347C" w:rsidRPr="0013347C" w:rsidRDefault="0013347C" w:rsidP="00215F53">
      <w:pPr>
        <w:pStyle w:val="DevConfigs"/>
        <w:rPr>
          <w:rStyle w:val="DevConfigGray"/>
        </w:rPr>
      </w:pPr>
      <w:r w:rsidRPr="0013347C">
        <w:rPr>
          <w:rStyle w:val="DevConfigGray"/>
        </w:rPr>
        <w:t xml:space="preserve">  </w:t>
      </w:r>
      <w:r w:rsidR="00C2414C" w:rsidRPr="0013347C">
        <w:rPr>
          <w:rStyle w:val="DevConfigGray"/>
        </w:rPr>
        <w:t>Unauthorized</w:t>
      </w:r>
      <w:r w:rsidRPr="0013347C">
        <w:rPr>
          <w:rStyle w:val="DevConfigGray"/>
        </w:rPr>
        <w:t xml:space="preserve"> Access is Prohibited!</w:t>
      </w:r>
    </w:p>
    <w:p w:rsidR="0013347C" w:rsidRPr="0013347C" w:rsidRDefault="0013347C" w:rsidP="00215F53">
      <w:pPr>
        <w:pStyle w:val="DevConfigs"/>
        <w:rPr>
          <w:rStyle w:val="DevConfigGray"/>
        </w:rPr>
      </w:pPr>
      <w:r w:rsidRPr="0013347C">
        <w:rPr>
          <w:rStyle w:val="DevConfigGray"/>
        </w:rPr>
        <w:t>^C</w:t>
      </w:r>
    </w:p>
    <w:p w:rsidR="0013347C" w:rsidRPr="0013347C" w:rsidRDefault="0013347C" w:rsidP="00215F53">
      <w:pPr>
        <w:pStyle w:val="DevConfigs"/>
        <w:rPr>
          <w:rStyle w:val="DevConfigGray"/>
        </w:rPr>
      </w:pPr>
      <w:r w:rsidRPr="0013347C">
        <w:rPr>
          <w:rStyle w:val="DevConfigGray"/>
        </w:rPr>
        <w:lastRenderedPageBreak/>
        <w:t>!</w:t>
      </w:r>
    </w:p>
    <w:p w:rsidR="0013347C" w:rsidRPr="0013347C" w:rsidRDefault="0013347C" w:rsidP="00215F53">
      <w:pPr>
        <w:pStyle w:val="DevConfigs"/>
        <w:rPr>
          <w:rStyle w:val="DevConfigGray"/>
        </w:rPr>
      </w:pPr>
      <w:r w:rsidRPr="0013347C">
        <w:rPr>
          <w:rStyle w:val="DevConfigGray"/>
        </w:rPr>
        <w:t>line con 0</w:t>
      </w:r>
    </w:p>
    <w:p w:rsidR="0013347C" w:rsidRPr="0013347C" w:rsidRDefault="0013347C" w:rsidP="00215F53">
      <w:pPr>
        <w:pStyle w:val="DevConfigs"/>
        <w:rPr>
          <w:rStyle w:val="DevConfigGray"/>
        </w:rPr>
      </w:pPr>
      <w:r w:rsidRPr="0013347C">
        <w:rPr>
          <w:rStyle w:val="DevConfigGray"/>
        </w:rPr>
        <w:t>logging synchronous</w:t>
      </w:r>
    </w:p>
    <w:p w:rsidR="0013347C" w:rsidRPr="0013347C" w:rsidRDefault="0013347C" w:rsidP="00215F53">
      <w:pPr>
        <w:pStyle w:val="DevConfigs"/>
        <w:rPr>
          <w:rStyle w:val="DevConfigGray"/>
        </w:rPr>
      </w:pPr>
      <w:r w:rsidRPr="0013347C">
        <w:rPr>
          <w:rStyle w:val="DevConfigGray"/>
        </w:rPr>
        <w:t>line aux 0</w:t>
      </w:r>
    </w:p>
    <w:p w:rsidR="0013347C" w:rsidRPr="0013347C" w:rsidRDefault="0013347C" w:rsidP="00215F53">
      <w:pPr>
        <w:pStyle w:val="DevConfigs"/>
        <w:rPr>
          <w:rStyle w:val="DevConfigGray"/>
        </w:rPr>
      </w:pPr>
      <w:r w:rsidRPr="0013347C">
        <w:rPr>
          <w:rStyle w:val="DevConfigGray"/>
        </w:rPr>
        <w:t>line 2</w:t>
      </w:r>
    </w:p>
    <w:p w:rsidR="0013347C" w:rsidRPr="0013347C" w:rsidRDefault="0013347C" w:rsidP="00215F53">
      <w:pPr>
        <w:pStyle w:val="DevConfigs"/>
        <w:rPr>
          <w:rStyle w:val="DevConfigGray"/>
        </w:rPr>
      </w:pPr>
      <w:r w:rsidRPr="0013347C">
        <w:rPr>
          <w:rStyle w:val="DevConfigGray"/>
        </w:rPr>
        <w:t xml:space="preserve"> no activation-character</w:t>
      </w:r>
    </w:p>
    <w:p w:rsidR="0013347C" w:rsidRPr="0013347C" w:rsidRDefault="0013347C" w:rsidP="00215F53">
      <w:pPr>
        <w:pStyle w:val="DevConfigs"/>
        <w:rPr>
          <w:rStyle w:val="DevConfigGray"/>
        </w:rPr>
      </w:pPr>
      <w:r w:rsidRPr="0013347C">
        <w:rPr>
          <w:rStyle w:val="DevConfigGray"/>
        </w:rPr>
        <w:t xml:space="preserve"> no exec</w:t>
      </w:r>
    </w:p>
    <w:p w:rsidR="0013347C" w:rsidRPr="0013347C" w:rsidRDefault="0013347C" w:rsidP="00215F53">
      <w:pPr>
        <w:pStyle w:val="DevConfigs"/>
        <w:rPr>
          <w:rStyle w:val="DevConfigGray"/>
        </w:rPr>
      </w:pPr>
      <w:r w:rsidRPr="0013347C">
        <w:rPr>
          <w:rStyle w:val="DevConfigGray"/>
        </w:rPr>
        <w:t xml:space="preserve"> transport preferred none</w:t>
      </w:r>
    </w:p>
    <w:p w:rsidR="0013347C" w:rsidRPr="0013347C" w:rsidRDefault="0013347C" w:rsidP="00215F53">
      <w:pPr>
        <w:pStyle w:val="DevConfigs"/>
        <w:rPr>
          <w:rStyle w:val="DevConfigGray"/>
        </w:rPr>
      </w:pPr>
      <w:r w:rsidRPr="0013347C">
        <w:rPr>
          <w:rStyle w:val="DevConfigGray"/>
        </w:rPr>
        <w:t xml:space="preserve"> transport input all</w:t>
      </w:r>
    </w:p>
    <w:p w:rsidR="0013347C" w:rsidRPr="0013347C" w:rsidRDefault="0013347C" w:rsidP="00215F53">
      <w:pPr>
        <w:pStyle w:val="DevConfigs"/>
        <w:rPr>
          <w:rStyle w:val="DevConfigGray"/>
        </w:rPr>
      </w:pPr>
      <w:r w:rsidRPr="0013347C">
        <w:rPr>
          <w:rStyle w:val="DevConfigGray"/>
        </w:rPr>
        <w:t xml:space="preserve"> transport output pad telnet rlogin </w:t>
      </w:r>
      <w:proofErr w:type="spellStart"/>
      <w:r w:rsidRPr="0013347C">
        <w:rPr>
          <w:rStyle w:val="DevConfigGray"/>
        </w:rPr>
        <w:t>lapb</w:t>
      </w:r>
      <w:proofErr w:type="spellEnd"/>
      <w:r w:rsidRPr="0013347C">
        <w:rPr>
          <w:rStyle w:val="DevConfigGray"/>
        </w:rPr>
        <w:t xml:space="preserve">-ta mop </w:t>
      </w:r>
      <w:proofErr w:type="spellStart"/>
      <w:r w:rsidRPr="0013347C">
        <w:rPr>
          <w:rStyle w:val="DevConfigGray"/>
        </w:rPr>
        <w:t>udptn</w:t>
      </w:r>
      <w:proofErr w:type="spellEnd"/>
      <w:r w:rsidRPr="0013347C">
        <w:rPr>
          <w:rStyle w:val="DevConfigGray"/>
        </w:rPr>
        <w:t xml:space="preserve"> v120 </w:t>
      </w:r>
      <w:proofErr w:type="spellStart"/>
      <w:r w:rsidRPr="0013347C">
        <w:rPr>
          <w:rStyle w:val="DevConfigGray"/>
        </w:rPr>
        <w:t>ssh</w:t>
      </w:r>
      <w:proofErr w:type="spellEnd"/>
    </w:p>
    <w:p w:rsidR="0013347C" w:rsidRPr="0013347C" w:rsidRDefault="0013347C" w:rsidP="00215F53">
      <w:pPr>
        <w:pStyle w:val="DevConfigs"/>
        <w:rPr>
          <w:rStyle w:val="DevConfigGray"/>
        </w:rPr>
      </w:pPr>
      <w:r w:rsidRPr="0013347C">
        <w:rPr>
          <w:rStyle w:val="DevConfigGray"/>
        </w:rPr>
        <w:t xml:space="preserve"> </w:t>
      </w:r>
      <w:proofErr w:type="spellStart"/>
      <w:r w:rsidRPr="0013347C">
        <w:rPr>
          <w:rStyle w:val="DevConfigGray"/>
        </w:rPr>
        <w:t>stopbits</w:t>
      </w:r>
      <w:proofErr w:type="spellEnd"/>
      <w:r w:rsidRPr="0013347C">
        <w:rPr>
          <w:rStyle w:val="DevConfigGray"/>
        </w:rPr>
        <w:t xml:space="preserve"> 1</w:t>
      </w:r>
    </w:p>
    <w:p w:rsidR="0013347C" w:rsidRPr="0013347C" w:rsidRDefault="0013347C" w:rsidP="00215F53">
      <w:pPr>
        <w:pStyle w:val="DevConfigs"/>
        <w:rPr>
          <w:rStyle w:val="DevConfigGray"/>
        </w:rPr>
      </w:pPr>
      <w:r w:rsidRPr="0013347C">
        <w:rPr>
          <w:rStyle w:val="DevConfigGray"/>
        </w:rPr>
        <w:t xml:space="preserve">line </w:t>
      </w:r>
      <w:proofErr w:type="spellStart"/>
      <w:r w:rsidRPr="0013347C">
        <w:rPr>
          <w:rStyle w:val="DevConfigGray"/>
        </w:rPr>
        <w:t>vty</w:t>
      </w:r>
      <w:proofErr w:type="spellEnd"/>
      <w:r w:rsidRPr="0013347C">
        <w:rPr>
          <w:rStyle w:val="DevConfigGray"/>
        </w:rPr>
        <w:t xml:space="preserve"> 0 4</w:t>
      </w:r>
    </w:p>
    <w:p w:rsidR="0013347C" w:rsidRPr="0013347C" w:rsidRDefault="0013347C" w:rsidP="00215F53">
      <w:pPr>
        <w:pStyle w:val="DevConfigs"/>
        <w:rPr>
          <w:rStyle w:val="DevConfigGray"/>
        </w:rPr>
      </w:pPr>
      <w:r w:rsidRPr="0013347C">
        <w:rPr>
          <w:rStyle w:val="DevConfigGray"/>
        </w:rPr>
        <w:t xml:space="preserve"> password 7 045802150C2E</w:t>
      </w:r>
    </w:p>
    <w:p w:rsidR="0013347C" w:rsidRPr="0013347C" w:rsidRDefault="0013347C" w:rsidP="00215F53">
      <w:pPr>
        <w:pStyle w:val="DevConfigs"/>
        <w:rPr>
          <w:rStyle w:val="DevConfigGray"/>
        </w:rPr>
      </w:pPr>
      <w:r w:rsidRPr="0013347C">
        <w:rPr>
          <w:rStyle w:val="DevConfigGray"/>
        </w:rPr>
        <w:t xml:space="preserve"> login</w:t>
      </w:r>
    </w:p>
    <w:p w:rsidR="0013347C" w:rsidRPr="0013347C" w:rsidRDefault="0013347C" w:rsidP="00215F53">
      <w:pPr>
        <w:pStyle w:val="DevConfigs"/>
        <w:rPr>
          <w:rStyle w:val="DevConfigGray"/>
        </w:rPr>
      </w:pPr>
      <w:r w:rsidRPr="0013347C">
        <w:rPr>
          <w:rStyle w:val="DevConfigGray"/>
        </w:rPr>
        <w:t xml:space="preserve"> transport input all</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scheduler allocate 20000 1000</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end</w:t>
      </w:r>
    </w:p>
    <w:p w:rsidR="005E3054" w:rsidRPr="002E4C27" w:rsidRDefault="005E3054" w:rsidP="00215F53">
      <w:pPr>
        <w:pStyle w:val="LabSection"/>
        <w:rPr>
          <w:rStyle w:val="LabSectionGray"/>
        </w:rPr>
      </w:pPr>
      <w:r w:rsidRPr="00071C9D">
        <w:rPr>
          <w:rStyle w:val="LabSectionGray"/>
        </w:rPr>
        <w:t>Router R3</w:t>
      </w:r>
    </w:p>
    <w:p w:rsidR="0013347C" w:rsidRPr="0013347C" w:rsidRDefault="0013347C" w:rsidP="00215F53">
      <w:pPr>
        <w:pStyle w:val="DevConfigs"/>
        <w:rPr>
          <w:rStyle w:val="DevConfigGray"/>
        </w:rPr>
      </w:pPr>
      <w:r w:rsidRPr="0013347C">
        <w:rPr>
          <w:rStyle w:val="DevConfigGray"/>
        </w:rPr>
        <w:t>R3#sh run</w:t>
      </w:r>
    </w:p>
    <w:p w:rsidR="0013347C" w:rsidRPr="0013347C" w:rsidRDefault="0013347C" w:rsidP="00215F53">
      <w:pPr>
        <w:pStyle w:val="DevConfigs"/>
        <w:rPr>
          <w:rStyle w:val="DevConfigGray"/>
        </w:rPr>
      </w:pPr>
      <w:r w:rsidRPr="0013347C">
        <w:rPr>
          <w:rStyle w:val="DevConfigGray"/>
        </w:rPr>
        <w:t>Building configuration...</w:t>
      </w:r>
    </w:p>
    <w:p w:rsidR="0013347C" w:rsidRPr="0013347C" w:rsidRDefault="0013347C" w:rsidP="00215F53">
      <w:pPr>
        <w:pStyle w:val="DevConfigs"/>
        <w:rPr>
          <w:rStyle w:val="DevConfigGray"/>
        </w:rPr>
      </w:pPr>
    </w:p>
    <w:p w:rsidR="0013347C" w:rsidRPr="0013347C" w:rsidRDefault="0013347C" w:rsidP="00215F53">
      <w:pPr>
        <w:pStyle w:val="DevConfigs"/>
        <w:rPr>
          <w:rStyle w:val="DevConfigGray"/>
        </w:rPr>
      </w:pPr>
      <w:r w:rsidRPr="0013347C">
        <w:rPr>
          <w:rStyle w:val="DevConfigGray"/>
        </w:rPr>
        <w:t xml:space="preserve">Current </w:t>
      </w:r>
      <w:proofErr w:type="gramStart"/>
      <w:r w:rsidRPr="0013347C">
        <w:rPr>
          <w:rStyle w:val="DevConfigGray"/>
        </w:rPr>
        <w:t>configuration :</w:t>
      </w:r>
      <w:proofErr w:type="gramEnd"/>
      <w:r w:rsidRPr="0013347C">
        <w:rPr>
          <w:rStyle w:val="DevConfigGray"/>
        </w:rPr>
        <w:t xml:space="preserve"> 1680 bytes</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version 15.2</w:t>
      </w:r>
    </w:p>
    <w:p w:rsidR="0013347C" w:rsidRPr="0013347C" w:rsidRDefault="0013347C" w:rsidP="00215F53">
      <w:pPr>
        <w:pStyle w:val="DevConfigs"/>
        <w:rPr>
          <w:rStyle w:val="DevConfigGray"/>
        </w:rPr>
      </w:pPr>
      <w:r w:rsidRPr="0013347C">
        <w:rPr>
          <w:rStyle w:val="DevConfigGray"/>
        </w:rPr>
        <w:t xml:space="preserve">service timestamps debug datetime </w:t>
      </w:r>
      <w:proofErr w:type="spellStart"/>
      <w:r w:rsidRPr="0013347C">
        <w:rPr>
          <w:rStyle w:val="DevConfigGray"/>
        </w:rPr>
        <w:t>msec</w:t>
      </w:r>
      <w:proofErr w:type="spellEnd"/>
    </w:p>
    <w:p w:rsidR="0013347C" w:rsidRPr="0013347C" w:rsidRDefault="0013347C" w:rsidP="00215F53">
      <w:pPr>
        <w:pStyle w:val="DevConfigs"/>
        <w:rPr>
          <w:rStyle w:val="DevConfigGray"/>
        </w:rPr>
      </w:pPr>
      <w:r w:rsidRPr="0013347C">
        <w:rPr>
          <w:rStyle w:val="DevConfigGray"/>
        </w:rPr>
        <w:t xml:space="preserve">service timestamps log datetime </w:t>
      </w:r>
      <w:proofErr w:type="spellStart"/>
      <w:r w:rsidRPr="0013347C">
        <w:rPr>
          <w:rStyle w:val="DevConfigGray"/>
        </w:rPr>
        <w:t>msec</w:t>
      </w:r>
      <w:proofErr w:type="spellEnd"/>
    </w:p>
    <w:p w:rsidR="0013347C" w:rsidRPr="0013347C" w:rsidRDefault="0013347C" w:rsidP="00215F53">
      <w:pPr>
        <w:pStyle w:val="DevConfigs"/>
        <w:rPr>
          <w:rStyle w:val="DevConfigGray"/>
        </w:rPr>
      </w:pPr>
      <w:r w:rsidRPr="0013347C">
        <w:rPr>
          <w:rStyle w:val="DevConfigGray"/>
        </w:rPr>
        <w:t>service password-encryption</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hostname R3</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boot-start-marker</w:t>
      </w:r>
    </w:p>
    <w:p w:rsidR="0013347C" w:rsidRPr="0013347C" w:rsidRDefault="0013347C" w:rsidP="00215F53">
      <w:pPr>
        <w:pStyle w:val="DevConfigs"/>
        <w:rPr>
          <w:rStyle w:val="DevConfigGray"/>
        </w:rPr>
      </w:pPr>
      <w:r w:rsidRPr="0013347C">
        <w:rPr>
          <w:rStyle w:val="DevConfigGray"/>
        </w:rPr>
        <w:t>boot-end-marker</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enable secret 4 06YFDUHH61wAE/kLkDq9BGho1QM5EnRtoyr8cHAUg.2</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 xml:space="preserve">no </w:t>
      </w:r>
      <w:proofErr w:type="spellStart"/>
      <w:r w:rsidRPr="0013347C">
        <w:rPr>
          <w:rStyle w:val="DevConfigGray"/>
        </w:rPr>
        <w:t>aaa</w:t>
      </w:r>
      <w:proofErr w:type="spellEnd"/>
      <w:r w:rsidRPr="0013347C">
        <w:rPr>
          <w:rStyle w:val="DevConfigGray"/>
        </w:rPr>
        <w:t xml:space="preserve"> new-model</w:t>
      </w:r>
    </w:p>
    <w:p w:rsidR="0013347C" w:rsidRPr="0013347C" w:rsidRDefault="0013347C" w:rsidP="00215F53">
      <w:pPr>
        <w:pStyle w:val="DevConfigs"/>
        <w:rPr>
          <w:rStyle w:val="DevConfigGray"/>
        </w:rPr>
      </w:pPr>
      <w:r w:rsidRPr="0013347C">
        <w:rPr>
          <w:rStyle w:val="DevConfigGray"/>
        </w:rPr>
        <w:t xml:space="preserve">memory-size </w:t>
      </w:r>
      <w:proofErr w:type="spellStart"/>
      <w:r w:rsidRPr="0013347C">
        <w:rPr>
          <w:rStyle w:val="DevConfigGray"/>
        </w:rPr>
        <w:t>iomem</w:t>
      </w:r>
      <w:proofErr w:type="spellEnd"/>
      <w:r w:rsidRPr="0013347C">
        <w:rPr>
          <w:rStyle w:val="DevConfigGray"/>
        </w:rPr>
        <w:t xml:space="preserve"> 15</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proofErr w:type="spellStart"/>
      <w:r w:rsidRPr="0013347C">
        <w:rPr>
          <w:rStyle w:val="DevConfigGray"/>
        </w:rPr>
        <w:t>ip</w:t>
      </w:r>
      <w:proofErr w:type="spellEnd"/>
      <w:r w:rsidRPr="0013347C">
        <w:rPr>
          <w:rStyle w:val="DevConfigGray"/>
        </w:rPr>
        <w:t xml:space="preserve"> </w:t>
      </w:r>
      <w:proofErr w:type="spellStart"/>
      <w:r w:rsidRPr="0013347C">
        <w:rPr>
          <w:rStyle w:val="DevConfigGray"/>
        </w:rPr>
        <w:t>cef</w:t>
      </w:r>
      <w:proofErr w:type="spellEnd"/>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 xml:space="preserve">no </w:t>
      </w:r>
      <w:proofErr w:type="spellStart"/>
      <w:r w:rsidRPr="0013347C">
        <w:rPr>
          <w:rStyle w:val="DevConfigGray"/>
        </w:rPr>
        <w:t>ip</w:t>
      </w:r>
      <w:proofErr w:type="spellEnd"/>
      <w:r w:rsidRPr="0013347C">
        <w:rPr>
          <w:rStyle w:val="DevConfigGray"/>
        </w:rPr>
        <w:t xml:space="preserve"> domain lookup</w:t>
      </w:r>
    </w:p>
    <w:p w:rsidR="0013347C" w:rsidRPr="0013347C" w:rsidRDefault="0013347C" w:rsidP="00215F53">
      <w:pPr>
        <w:pStyle w:val="DevConfigs"/>
        <w:rPr>
          <w:rStyle w:val="DevConfigGray"/>
        </w:rPr>
      </w:pPr>
      <w:r w:rsidRPr="0013347C">
        <w:rPr>
          <w:rStyle w:val="DevConfigGray"/>
        </w:rPr>
        <w:t>ipv6 unicast-routing</w:t>
      </w:r>
    </w:p>
    <w:p w:rsidR="0013347C" w:rsidRPr="0013347C" w:rsidRDefault="0013347C" w:rsidP="00215F53">
      <w:pPr>
        <w:pStyle w:val="DevConfigs"/>
        <w:rPr>
          <w:rStyle w:val="DevConfigGray"/>
        </w:rPr>
      </w:pPr>
      <w:r w:rsidRPr="0013347C">
        <w:rPr>
          <w:rStyle w:val="DevConfigGray"/>
        </w:rPr>
        <w:t xml:space="preserve">ipv6 </w:t>
      </w:r>
      <w:proofErr w:type="spellStart"/>
      <w:r w:rsidRPr="0013347C">
        <w:rPr>
          <w:rStyle w:val="DevConfigGray"/>
        </w:rPr>
        <w:t>cef</w:t>
      </w:r>
      <w:proofErr w:type="spellEnd"/>
    </w:p>
    <w:p w:rsidR="0013347C" w:rsidRPr="0013347C" w:rsidRDefault="0013347C" w:rsidP="00215F53">
      <w:pPr>
        <w:pStyle w:val="DevConfigs"/>
        <w:rPr>
          <w:rStyle w:val="DevConfigGray"/>
        </w:rPr>
      </w:pPr>
      <w:r w:rsidRPr="0013347C">
        <w:rPr>
          <w:rStyle w:val="DevConfigGray"/>
        </w:rPr>
        <w:t>multilink bundle-name authenticated</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interface Embedded-Service-Engine0/0</w:t>
      </w:r>
    </w:p>
    <w:p w:rsidR="0013347C" w:rsidRPr="0013347C" w:rsidRDefault="0013347C" w:rsidP="00215F53">
      <w:pPr>
        <w:pStyle w:val="DevConfigs"/>
        <w:rPr>
          <w:rStyle w:val="DevConfigGray"/>
        </w:rPr>
      </w:pPr>
      <w:r w:rsidRPr="0013347C">
        <w:rPr>
          <w:rStyle w:val="DevConfigGray"/>
        </w:rPr>
        <w:lastRenderedPageBreak/>
        <w:t xml:space="preserve"> no </w:t>
      </w:r>
      <w:proofErr w:type="spellStart"/>
      <w:r w:rsidRPr="0013347C">
        <w:rPr>
          <w:rStyle w:val="DevConfigGray"/>
        </w:rPr>
        <w:t>ip</w:t>
      </w:r>
      <w:proofErr w:type="spellEnd"/>
      <w:r w:rsidRPr="0013347C">
        <w:rPr>
          <w:rStyle w:val="DevConfigGray"/>
        </w:rPr>
        <w:t xml:space="preserve"> address</w:t>
      </w:r>
    </w:p>
    <w:p w:rsidR="0013347C" w:rsidRPr="0013347C" w:rsidRDefault="0013347C" w:rsidP="00215F53">
      <w:pPr>
        <w:pStyle w:val="DevConfigs"/>
        <w:rPr>
          <w:rStyle w:val="DevConfigGray"/>
        </w:rPr>
      </w:pPr>
      <w:r w:rsidRPr="0013347C">
        <w:rPr>
          <w:rStyle w:val="DevConfigGray"/>
        </w:rPr>
        <w:t xml:space="preserve"> shutdown</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interface GigabitEthernet0/0</w:t>
      </w:r>
    </w:p>
    <w:p w:rsidR="0013347C" w:rsidRPr="0013347C" w:rsidRDefault="0013347C" w:rsidP="00215F53">
      <w:pPr>
        <w:pStyle w:val="DevConfigs"/>
        <w:rPr>
          <w:rStyle w:val="DevConfigGray"/>
        </w:rPr>
      </w:pPr>
      <w:r w:rsidRPr="0013347C">
        <w:rPr>
          <w:rStyle w:val="DevConfigGray"/>
        </w:rPr>
        <w:t xml:space="preserve"> no </w:t>
      </w:r>
      <w:proofErr w:type="spellStart"/>
      <w:r w:rsidRPr="0013347C">
        <w:rPr>
          <w:rStyle w:val="DevConfigGray"/>
        </w:rPr>
        <w:t>ip</w:t>
      </w:r>
      <w:proofErr w:type="spellEnd"/>
      <w:r w:rsidRPr="0013347C">
        <w:rPr>
          <w:rStyle w:val="DevConfigGray"/>
        </w:rPr>
        <w:t xml:space="preserve"> address</w:t>
      </w:r>
    </w:p>
    <w:p w:rsidR="0013347C" w:rsidRPr="0013347C" w:rsidRDefault="0013347C" w:rsidP="00215F53">
      <w:pPr>
        <w:pStyle w:val="DevConfigs"/>
        <w:rPr>
          <w:rStyle w:val="DevConfigGray"/>
        </w:rPr>
      </w:pPr>
      <w:r w:rsidRPr="0013347C">
        <w:rPr>
          <w:rStyle w:val="DevConfigGray"/>
        </w:rPr>
        <w:t xml:space="preserve"> duplex auto</w:t>
      </w:r>
    </w:p>
    <w:p w:rsidR="0013347C" w:rsidRPr="0013347C" w:rsidRDefault="0013347C" w:rsidP="00215F53">
      <w:pPr>
        <w:pStyle w:val="DevConfigs"/>
        <w:rPr>
          <w:rStyle w:val="DevConfigGray"/>
        </w:rPr>
      </w:pPr>
      <w:r w:rsidRPr="0013347C">
        <w:rPr>
          <w:rStyle w:val="DevConfigGray"/>
        </w:rPr>
        <w:t xml:space="preserve"> speed auto</w:t>
      </w:r>
    </w:p>
    <w:p w:rsidR="0013347C" w:rsidRPr="0013347C" w:rsidRDefault="0013347C" w:rsidP="00215F53">
      <w:pPr>
        <w:pStyle w:val="DevConfigs"/>
        <w:rPr>
          <w:rStyle w:val="DevConfigGray"/>
        </w:rPr>
      </w:pPr>
      <w:r w:rsidRPr="0013347C">
        <w:rPr>
          <w:rStyle w:val="DevConfigGray"/>
        </w:rPr>
        <w:t xml:space="preserve"> ipv6 address FE80::3 link-local</w:t>
      </w:r>
    </w:p>
    <w:p w:rsidR="0013347C" w:rsidRPr="0013347C" w:rsidRDefault="0013347C" w:rsidP="00215F53">
      <w:pPr>
        <w:pStyle w:val="DevConfigs"/>
        <w:rPr>
          <w:rStyle w:val="DevConfigGray"/>
        </w:rPr>
      </w:pPr>
      <w:r w:rsidRPr="0013347C">
        <w:rPr>
          <w:rStyle w:val="DevConfigGray"/>
        </w:rPr>
        <w:t xml:space="preserve"> ipv6 address 2001:DB</w:t>
      </w:r>
      <w:proofErr w:type="gramStart"/>
      <w:r w:rsidRPr="0013347C">
        <w:rPr>
          <w:rStyle w:val="DevConfigGray"/>
        </w:rPr>
        <w:t>8:ACAD</w:t>
      </w:r>
      <w:proofErr w:type="gramEnd"/>
      <w:r w:rsidRPr="0013347C">
        <w:rPr>
          <w:rStyle w:val="DevConfigGray"/>
        </w:rPr>
        <w:t>:C::3/64</w:t>
      </w:r>
    </w:p>
    <w:p w:rsidR="0013347C" w:rsidRPr="0013347C" w:rsidRDefault="0013347C" w:rsidP="00215F53">
      <w:pPr>
        <w:pStyle w:val="DevConfigs"/>
        <w:rPr>
          <w:rStyle w:val="DevConfigGray"/>
        </w:rPr>
      </w:pPr>
      <w:r w:rsidRPr="0013347C">
        <w:rPr>
          <w:rStyle w:val="DevConfigGray"/>
        </w:rPr>
        <w:t xml:space="preserve"> ipv6 ospf 1 area 0</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interface GigabitEthernet0/1</w:t>
      </w:r>
    </w:p>
    <w:p w:rsidR="0013347C" w:rsidRPr="0013347C" w:rsidRDefault="0013347C" w:rsidP="00215F53">
      <w:pPr>
        <w:pStyle w:val="DevConfigs"/>
        <w:rPr>
          <w:rStyle w:val="DevConfigGray"/>
        </w:rPr>
      </w:pPr>
      <w:r w:rsidRPr="0013347C">
        <w:rPr>
          <w:rStyle w:val="DevConfigGray"/>
        </w:rPr>
        <w:t xml:space="preserve"> no </w:t>
      </w:r>
      <w:proofErr w:type="spellStart"/>
      <w:r w:rsidRPr="0013347C">
        <w:rPr>
          <w:rStyle w:val="DevConfigGray"/>
        </w:rPr>
        <w:t>ip</w:t>
      </w:r>
      <w:proofErr w:type="spellEnd"/>
      <w:r w:rsidRPr="0013347C">
        <w:rPr>
          <w:rStyle w:val="DevConfigGray"/>
        </w:rPr>
        <w:t xml:space="preserve"> address</w:t>
      </w:r>
    </w:p>
    <w:p w:rsidR="0013347C" w:rsidRPr="0013347C" w:rsidRDefault="0013347C" w:rsidP="00215F53">
      <w:pPr>
        <w:pStyle w:val="DevConfigs"/>
        <w:rPr>
          <w:rStyle w:val="DevConfigGray"/>
        </w:rPr>
      </w:pPr>
      <w:r w:rsidRPr="0013347C">
        <w:rPr>
          <w:rStyle w:val="DevConfigGray"/>
        </w:rPr>
        <w:t xml:space="preserve"> shutdown</w:t>
      </w:r>
    </w:p>
    <w:p w:rsidR="0013347C" w:rsidRPr="0013347C" w:rsidRDefault="0013347C" w:rsidP="00215F53">
      <w:pPr>
        <w:pStyle w:val="DevConfigs"/>
        <w:rPr>
          <w:rStyle w:val="DevConfigGray"/>
        </w:rPr>
      </w:pPr>
      <w:r w:rsidRPr="0013347C">
        <w:rPr>
          <w:rStyle w:val="DevConfigGray"/>
        </w:rPr>
        <w:t xml:space="preserve"> duplex auto</w:t>
      </w:r>
    </w:p>
    <w:p w:rsidR="0013347C" w:rsidRPr="0013347C" w:rsidRDefault="0013347C" w:rsidP="00215F53">
      <w:pPr>
        <w:pStyle w:val="DevConfigs"/>
        <w:rPr>
          <w:rStyle w:val="DevConfigGray"/>
        </w:rPr>
      </w:pPr>
      <w:r w:rsidRPr="0013347C">
        <w:rPr>
          <w:rStyle w:val="DevConfigGray"/>
        </w:rPr>
        <w:t xml:space="preserve"> speed auto</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interface Serial0/0/0</w:t>
      </w:r>
    </w:p>
    <w:p w:rsidR="0013347C" w:rsidRPr="0013347C" w:rsidRDefault="0013347C" w:rsidP="00215F53">
      <w:pPr>
        <w:pStyle w:val="DevConfigs"/>
        <w:rPr>
          <w:rStyle w:val="DevConfigGray"/>
        </w:rPr>
      </w:pPr>
      <w:r w:rsidRPr="0013347C">
        <w:rPr>
          <w:rStyle w:val="DevConfigGray"/>
        </w:rPr>
        <w:t xml:space="preserve"> no </w:t>
      </w:r>
      <w:proofErr w:type="spellStart"/>
      <w:r w:rsidRPr="0013347C">
        <w:rPr>
          <w:rStyle w:val="DevConfigGray"/>
        </w:rPr>
        <w:t>ip</w:t>
      </w:r>
      <w:proofErr w:type="spellEnd"/>
      <w:r w:rsidRPr="0013347C">
        <w:rPr>
          <w:rStyle w:val="DevConfigGray"/>
        </w:rPr>
        <w:t xml:space="preserve"> address</w:t>
      </w:r>
    </w:p>
    <w:p w:rsidR="0013347C" w:rsidRPr="0013347C" w:rsidRDefault="0013347C" w:rsidP="00215F53">
      <w:pPr>
        <w:pStyle w:val="DevConfigs"/>
        <w:rPr>
          <w:rStyle w:val="DevConfigGray"/>
        </w:rPr>
      </w:pPr>
      <w:r w:rsidRPr="0013347C">
        <w:rPr>
          <w:rStyle w:val="DevConfigGray"/>
        </w:rPr>
        <w:t xml:space="preserve"> ipv6 address FE80::3 link-local</w:t>
      </w:r>
    </w:p>
    <w:p w:rsidR="0013347C" w:rsidRPr="0013347C" w:rsidRDefault="0013347C" w:rsidP="00215F53">
      <w:pPr>
        <w:pStyle w:val="DevConfigs"/>
        <w:rPr>
          <w:rStyle w:val="DevConfigGray"/>
        </w:rPr>
      </w:pPr>
      <w:r w:rsidRPr="0013347C">
        <w:rPr>
          <w:rStyle w:val="DevConfigGray"/>
        </w:rPr>
        <w:t xml:space="preserve"> ipv6 address 2001:DB</w:t>
      </w:r>
      <w:proofErr w:type="gramStart"/>
      <w:r w:rsidRPr="0013347C">
        <w:rPr>
          <w:rStyle w:val="DevConfigGray"/>
        </w:rPr>
        <w:t>8:ACAD</w:t>
      </w:r>
      <w:proofErr w:type="gramEnd"/>
      <w:r w:rsidRPr="0013347C">
        <w:rPr>
          <w:rStyle w:val="DevConfigGray"/>
        </w:rPr>
        <w:t>:13::3/64</w:t>
      </w:r>
    </w:p>
    <w:p w:rsidR="0013347C" w:rsidRPr="0013347C" w:rsidRDefault="0013347C" w:rsidP="00215F53">
      <w:pPr>
        <w:pStyle w:val="DevConfigs"/>
        <w:rPr>
          <w:rStyle w:val="DevConfigGray"/>
        </w:rPr>
      </w:pPr>
      <w:r w:rsidRPr="0013347C">
        <w:rPr>
          <w:rStyle w:val="DevConfigGray"/>
        </w:rPr>
        <w:t xml:space="preserve"> ipv6 ospf 1 area 0</w:t>
      </w:r>
    </w:p>
    <w:p w:rsidR="0013347C" w:rsidRPr="0013347C" w:rsidRDefault="0013347C" w:rsidP="00215F53">
      <w:pPr>
        <w:pStyle w:val="DevConfigs"/>
        <w:rPr>
          <w:rStyle w:val="DevConfigGray"/>
        </w:rPr>
      </w:pPr>
      <w:r w:rsidRPr="0013347C">
        <w:rPr>
          <w:rStyle w:val="DevConfigGray"/>
        </w:rPr>
        <w:t xml:space="preserve"> clock rate 2000000</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interface Serial0/0/1</w:t>
      </w:r>
    </w:p>
    <w:p w:rsidR="0013347C" w:rsidRPr="0013347C" w:rsidRDefault="0013347C" w:rsidP="00215F53">
      <w:pPr>
        <w:pStyle w:val="DevConfigs"/>
        <w:rPr>
          <w:rStyle w:val="DevConfigGray"/>
        </w:rPr>
      </w:pPr>
      <w:r w:rsidRPr="0013347C">
        <w:rPr>
          <w:rStyle w:val="DevConfigGray"/>
        </w:rPr>
        <w:t xml:space="preserve"> no </w:t>
      </w:r>
      <w:proofErr w:type="spellStart"/>
      <w:r w:rsidRPr="0013347C">
        <w:rPr>
          <w:rStyle w:val="DevConfigGray"/>
        </w:rPr>
        <w:t>ip</w:t>
      </w:r>
      <w:proofErr w:type="spellEnd"/>
      <w:r w:rsidRPr="0013347C">
        <w:rPr>
          <w:rStyle w:val="DevConfigGray"/>
        </w:rPr>
        <w:t xml:space="preserve"> address</w:t>
      </w:r>
    </w:p>
    <w:p w:rsidR="0013347C" w:rsidRPr="0013347C" w:rsidRDefault="0013347C" w:rsidP="00215F53">
      <w:pPr>
        <w:pStyle w:val="DevConfigs"/>
        <w:rPr>
          <w:rStyle w:val="DevConfigGray"/>
        </w:rPr>
      </w:pPr>
      <w:r w:rsidRPr="0013347C">
        <w:rPr>
          <w:rStyle w:val="DevConfigGray"/>
        </w:rPr>
        <w:t xml:space="preserve"> ipv6 address FE80::3 link-local</w:t>
      </w:r>
    </w:p>
    <w:p w:rsidR="0013347C" w:rsidRPr="0013347C" w:rsidRDefault="0013347C" w:rsidP="00215F53">
      <w:pPr>
        <w:pStyle w:val="DevConfigs"/>
        <w:rPr>
          <w:rStyle w:val="DevConfigGray"/>
        </w:rPr>
      </w:pPr>
      <w:r w:rsidRPr="0013347C">
        <w:rPr>
          <w:rStyle w:val="DevConfigGray"/>
        </w:rPr>
        <w:t xml:space="preserve"> ipv6 address 2001:DB</w:t>
      </w:r>
      <w:proofErr w:type="gramStart"/>
      <w:r w:rsidRPr="0013347C">
        <w:rPr>
          <w:rStyle w:val="DevConfigGray"/>
        </w:rPr>
        <w:t>8:ACAD</w:t>
      </w:r>
      <w:proofErr w:type="gramEnd"/>
      <w:r w:rsidRPr="0013347C">
        <w:rPr>
          <w:rStyle w:val="DevConfigGray"/>
        </w:rPr>
        <w:t>:23::3/64</w:t>
      </w:r>
    </w:p>
    <w:p w:rsidR="0013347C" w:rsidRPr="0013347C" w:rsidRDefault="0013347C" w:rsidP="00215F53">
      <w:pPr>
        <w:pStyle w:val="DevConfigs"/>
        <w:rPr>
          <w:rStyle w:val="DevConfigGray"/>
        </w:rPr>
      </w:pPr>
      <w:r w:rsidRPr="0013347C">
        <w:rPr>
          <w:rStyle w:val="DevConfigGray"/>
        </w:rPr>
        <w:t xml:space="preserve"> ipv6 ospf 1 area 0</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proofErr w:type="spellStart"/>
      <w:r w:rsidRPr="0013347C">
        <w:rPr>
          <w:rStyle w:val="DevConfigGray"/>
        </w:rPr>
        <w:t>ip</w:t>
      </w:r>
      <w:proofErr w:type="spellEnd"/>
      <w:r w:rsidRPr="0013347C">
        <w:rPr>
          <w:rStyle w:val="DevConfigGray"/>
        </w:rPr>
        <w:t xml:space="preserve"> forward-protocol </w:t>
      </w:r>
      <w:proofErr w:type="spellStart"/>
      <w:r w:rsidRPr="0013347C">
        <w:rPr>
          <w:rStyle w:val="DevConfigGray"/>
        </w:rPr>
        <w:t>nd</w:t>
      </w:r>
      <w:proofErr w:type="spellEnd"/>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 xml:space="preserve">no </w:t>
      </w:r>
      <w:proofErr w:type="spellStart"/>
      <w:r w:rsidRPr="0013347C">
        <w:rPr>
          <w:rStyle w:val="DevConfigGray"/>
        </w:rPr>
        <w:t>ip</w:t>
      </w:r>
      <w:proofErr w:type="spellEnd"/>
      <w:r w:rsidRPr="0013347C">
        <w:rPr>
          <w:rStyle w:val="DevConfigGray"/>
        </w:rPr>
        <w:t xml:space="preserve"> http server</w:t>
      </w:r>
    </w:p>
    <w:p w:rsidR="0013347C" w:rsidRPr="0013347C" w:rsidRDefault="0013347C" w:rsidP="00215F53">
      <w:pPr>
        <w:pStyle w:val="DevConfigs"/>
        <w:rPr>
          <w:rStyle w:val="DevConfigGray"/>
        </w:rPr>
      </w:pPr>
      <w:r w:rsidRPr="0013347C">
        <w:rPr>
          <w:rStyle w:val="DevConfigGray"/>
        </w:rPr>
        <w:t xml:space="preserve">no </w:t>
      </w:r>
      <w:proofErr w:type="spellStart"/>
      <w:r w:rsidRPr="0013347C">
        <w:rPr>
          <w:rStyle w:val="DevConfigGray"/>
        </w:rPr>
        <w:t>ip</w:t>
      </w:r>
      <w:proofErr w:type="spellEnd"/>
      <w:r w:rsidRPr="0013347C">
        <w:rPr>
          <w:rStyle w:val="DevConfigGray"/>
        </w:rPr>
        <w:t xml:space="preserve"> http secure-server</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ipv6 router ospf 1</w:t>
      </w:r>
    </w:p>
    <w:p w:rsidR="0013347C" w:rsidRPr="0013347C" w:rsidRDefault="0013347C" w:rsidP="00215F53">
      <w:pPr>
        <w:pStyle w:val="DevConfigs"/>
        <w:rPr>
          <w:rStyle w:val="DevConfigGray"/>
        </w:rPr>
      </w:pPr>
      <w:r w:rsidRPr="0013347C">
        <w:rPr>
          <w:rStyle w:val="DevConfigGray"/>
        </w:rPr>
        <w:t xml:space="preserve"> router-id 3.3.3.3</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control-plane</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 xml:space="preserve">banner </w:t>
      </w:r>
      <w:proofErr w:type="spellStart"/>
      <w:r w:rsidRPr="0013347C">
        <w:rPr>
          <w:rStyle w:val="DevConfigGray"/>
        </w:rPr>
        <w:t>motd</w:t>
      </w:r>
      <w:proofErr w:type="spellEnd"/>
      <w:r w:rsidRPr="0013347C">
        <w:rPr>
          <w:rStyle w:val="DevConfigGray"/>
        </w:rPr>
        <w:t xml:space="preserve"> ^C</w:t>
      </w:r>
    </w:p>
    <w:p w:rsidR="0013347C" w:rsidRPr="0013347C" w:rsidRDefault="0013347C" w:rsidP="00215F53">
      <w:pPr>
        <w:pStyle w:val="DevConfigs"/>
        <w:rPr>
          <w:rStyle w:val="DevConfigGray"/>
        </w:rPr>
      </w:pPr>
      <w:r w:rsidRPr="0013347C">
        <w:rPr>
          <w:rStyle w:val="DevConfigGray"/>
        </w:rPr>
        <w:t xml:space="preserve">  </w:t>
      </w:r>
      <w:r w:rsidR="00C2414C" w:rsidRPr="0013347C">
        <w:rPr>
          <w:rStyle w:val="DevConfigGray"/>
        </w:rPr>
        <w:t>Unauthorized</w:t>
      </w:r>
      <w:r w:rsidRPr="0013347C">
        <w:rPr>
          <w:rStyle w:val="DevConfigGray"/>
        </w:rPr>
        <w:t xml:space="preserve"> Access is Prohibited!</w:t>
      </w:r>
    </w:p>
    <w:p w:rsidR="0013347C" w:rsidRPr="0013347C" w:rsidRDefault="0013347C" w:rsidP="00215F53">
      <w:pPr>
        <w:pStyle w:val="DevConfigs"/>
        <w:rPr>
          <w:rStyle w:val="DevConfigGray"/>
        </w:rPr>
      </w:pPr>
      <w:r w:rsidRPr="0013347C">
        <w:rPr>
          <w:rStyle w:val="DevConfigGray"/>
        </w:rPr>
        <w:t>^C</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line con 0</w:t>
      </w:r>
    </w:p>
    <w:p w:rsidR="0013347C" w:rsidRPr="0013347C" w:rsidRDefault="0013347C" w:rsidP="00215F53">
      <w:pPr>
        <w:pStyle w:val="DevConfigs"/>
        <w:rPr>
          <w:rStyle w:val="DevConfigGray"/>
        </w:rPr>
      </w:pPr>
      <w:r w:rsidRPr="0013347C">
        <w:rPr>
          <w:rStyle w:val="DevConfigGray"/>
        </w:rPr>
        <w:t>logging synchronous</w:t>
      </w:r>
    </w:p>
    <w:p w:rsidR="0013347C" w:rsidRPr="0013347C" w:rsidRDefault="0013347C" w:rsidP="00215F53">
      <w:pPr>
        <w:pStyle w:val="DevConfigs"/>
        <w:rPr>
          <w:rStyle w:val="DevConfigGray"/>
        </w:rPr>
      </w:pPr>
      <w:r w:rsidRPr="0013347C">
        <w:rPr>
          <w:rStyle w:val="DevConfigGray"/>
        </w:rPr>
        <w:t>line aux 0</w:t>
      </w:r>
    </w:p>
    <w:p w:rsidR="0013347C" w:rsidRPr="0013347C" w:rsidRDefault="0013347C" w:rsidP="00215F53">
      <w:pPr>
        <w:pStyle w:val="DevConfigs"/>
        <w:rPr>
          <w:rStyle w:val="DevConfigGray"/>
        </w:rPr>
      </w:pPr>
      <w:r w:rsidRPr="0013347C">
        <w:rPr>
          <w:rStyle w:val="DevConfigGray"/>
        </w:rPr>
        <w:t>line 2</w:t>
      </w:r>
    </w:p>
    <w:p w:rsidR="0013347C" w:rsidRPr="0013347C" w:rsidRDefault="0013347C" w:rsidP="00215F53">
      <w:pPr>
        <w:pStyle w:val="DevConfigs"/>
        <w:rPr>
          <w:rStyle w:val="DevConfigGray"/>
        </w:rPr>
      </w:pPr>
      <w:r w:rsidRPr="0013347C">
        <w:rPr>
          <w:rStyle w:val="DevConfigGray"/>
        </w:rPr>
        <w:t xml:space="preserve"> no activation-character</w:t>
      </w:r>
    </w:p>
    <w:p w:rsidR="0013347C" w:rsidRPr="0013347C" w:rsidRDefault="0013347C" w:rsidP="00215F53">
      <w:pPr>
        <w:pStyle w:val="DevConfigs"/>
        <w:rPr>
          <w:rStyle w:val="DevConfigGray"/>
        </w:rPr>
      </w:pPr>
      <w:r w:rsidRPr="0013347C">
        <w:rPr>
          <w:rStyle w:val="DevConfigGray"/>
        </w:rPr>
        <w:lastRenderedPageBreak/>
        <w:t xml:space="preserve"> no exec</w:t>
      </w:r>
    </w:p>
    <w:p w:rsidR="0013347C" w:rsidRPr="0013347C" w:rsidRDefault="0013347C" w:rsidP="00215F53">
      <w:pPr>
        <w:pStyle w:val="DevConfigs"/>
        <w:rPr>
          <w:rStyle w:val="DevConfigGray"/>
        </w:rPr>
      </w:pPr>
      <w:r w:rsidRPr="0013347C">
        <w:rPr>
          <w:rStyle w:val="DevConfigGray"/>
        </w:rPr>
        <w:t xml:space="preserve"> transport preferred none</w:t>
      </w:r>
    </w:p>
    <w:p w:rsidR="0013347C" w:rsidRPr="0013347C" w:rsidRDefault="0013347C" w:rsidP="00215F53">
      <w:pPr>
        <w:pStyle w:val="DevConfigs"/>
        <w:rPr>
          <w:rStyle w:val="DevConfigGray"/>
        </w:rPr>
      </w:pPr>
      <w:r w:rsidRPr="0013347C">
        <w:rPr>
          <w:rStyle w:val="DevConfigGray"/>
        </w:rPr>
        <w:t xml:space="preserve"> transport input all</w:t>
      </w:r>
    </w:p>
    <w:p w:rsidR="0013347C" w:rsidRPr="0013347C" w:rsidRDefault="0013347C" w:rsidP="00215F53">
      <w:pPr>
        <w:pStyle w:val="DevConfigs"/>
        <w:rPr>
          <w:rStyle w:val="DevConfigGray"/>
        </w:rPr>
      </w:pPr>
      <w:r w:rsidRPr="0013347C">
        <w:rPr>
          <w:rStyle w:val="DevConfigGray"/>
        </w:rPr>
        <w:t xml:space="preserve"> transport output pad telnet rlogin </w:t>
      </w:r>
      <w:proofErr w:type="spellStart"/>
      <w:r w:rsidRPr="0013347C">
        <w:rPr>
          <w:rStyle w:val="DevConfigGray"/>
        </w:rPr>
        <w:t>lapb</w:t>
      </w:r>
      <w:proofErr w:type="spellEnd"/>
      <w:r w:rsidRPr="0013347C">
        <w:rPr>
          <w:rStyle w:val="DevConfigGray"/>
        </w:rPr>
        <w:t xml:space="preserve">-ta mop </w:t>
      </w:r>
      <w:proofErr w:type="spellStart"/>
      <w:r w:rsidRPr="0013347C">
        <w:rPr>
          <w:rStyle w:val="DevConfigGray"/>
        </w:rPr>
        <w:t>udptn</w:t>
      </w:r>
      <w:proofErr w:type="spellEnd"/>
      <w:r w:rsidRPr="0013347C">
        <w:rPr>
          <w:rStyle w:val="DevConfigGray"/>
        </w:rPr>
        <w:t xml:space="preserve"> v120 </w:t>
      </w:r>
      <w:proofErr w:type="spellStart"/>
      <w:r w:rsidRPr="0013347C">
        <w:rPr>
          <w:rStyle w:val="DevConfigGray"/>
        </w:rPr>
        <w:t>ssh</w:t>
      </w:r>
      <w:proofErr w:type="spellEnd"/>
    </w:p>
    <w:p w:rsidR="0013347C" w:rsidRPr="0013347C" w:rsidRDefault="0013347C" w:rsidP="00215F53">
      <w:pPr>
        <w:pStyle w:val="DevConfigs"/>
        <w:rPr>
          <w:rStyle w:val="DevConfigGray"/>
        </w:rPr>
      </w:pPr>
      <w:r w:rsidRPr="0013347C">
        <w:rPr>
          <w:rStyle w:val="DevConfigGray"/>
        </w:rPr>
        <w:t xml:space="preserve"> </w:t>
      </w:r>
      <w:proofErr w:type="spellStart"/>
      <w:r w:rsidRPr="0013347C">
        <w:rPr>
          <w:rStyle w:val="DevConfigGray"/>
        </w:rPr>
        <w:t>stopbits</w:t>
      </w:r>
      <w:proofErr w:type="spellEnd"/>
      <w:r w:rsidRPr="0013347C">
        <w:rPr>
          <w:rStyle w:val="DevConfigGray"/>
        </w:rPr>
        <w:t xml:space="preserve"> 1</w:t>
      </w:r>
    </w:p>
    <w:p w:rsidR="0013347C" w:rsidRPr="0013347C" w:rsidRDefault="0013347C" w:rsidP="00215F53">
      <w:pPr>
        <w:pStyle w:val="DevConfigs"/>
        <w:rPr>
          <w:rStyle w:val="DevConfigGray"/>
        </w:rPr>
      </w:pPr>
      <w:r w:rsidRPr="0013347C">
        <w:rPr>
          <w:rStyle w:val="DevConfigGray"/>
        </w:rPr>
        <w:t xml:space="preserve">line </w:t>
      </w:r>
      <w:proofErr w:type="spellStart"/>
      <w:r w:rsidRPr="0013347C">
        <w:rPr>
          <w:rStyle w:val="DevConfigGray"/>
        </w:rPr>
        <w:t>vty</w:t>
      </w:r>
      <w:proofErr w:type="spellEnd"/>
      <w:r w:rsidRPr="0013347C">
        <w:rPr>
          <w:rStyle w:val="DevConfigGray"/>
        </w:rPr>
        <w:t xml:space="preserve"> 0 4</w:t>
      </w:r>
    </w:p>
    <w:p w:rsidR="0013347C" w:rsidRPr="0013347C" w:rsidRDefault="0013347C" w:rsidP="00215F53">
      <w:pPr>
        <w:pStyle w:val="DevConfigs"/>
        <w:rPr>
          <w:rStyle w:val="DevConfigGray"/>
        </w:rPr>
      </w:pPr>
      <w:r w:rsidRPr="0013347C">
        <w:rPr>
          <w:rStyle w:val="DevConfigGray"/>
        </w:rPr>
        <w:t xml:space="preserve"> password 7 1511021F0725</w:t>
      </w:r>
    </w:p>
    <w:p w:rsidR="0013347C" w:rsidRPr="0013347C" w:rsidRDefault="0013347C" w:rsidP="00215F53">
      <w:pPr>
        <w:pStyle w:val="DevConfigs"/>
        <w:rPr>
          <w:rStyle w:val="DevConfigGray"/>
        </w:rPr>
      </w:pPr>
      <w:r w:rsidRPr="0013347C">
        <w:rPr>
          <w:rStyle w:val="DevConfigGray"/>
        </w:rPr>
        <w:t xml:space="preserve"> login</w:t>
      </w:r>
    </w:p>
    <w:p w:rsidR="0013347C" w:rsidRPr="0013347C" w:rsidRDefault="0013347C" w:rsidP="00215F53">
      <w:pPr>
        <w:pStyle w:val="DevConfigs"/>
        <w:rPr>
          <w:rStyle w:val="DevConfigGray"/>
        </w:rPr>
      </w:pPr>
      <w:r w:rsidRPr="0013347C">
        <w:rPr>
          <w:rStyle w:val="DevConfigGray"/>
        </w:rPr>
        <w:t xml:space="preserve"> transport input all</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scheduler allocate 20000 1000</w:t>
      </w:r>
    </w:p>
    <w:p w:rsidR="0013347C" w:rsidRPr="0013347C" w:rsidRDefault="0013347C" w:rsidP="00215F53">
      <w:pPr>
        <w:pStyle w:val="DevConfigs"/>
        <w:rPr>
          <w:rStyle w:val="DevConfigGray"/>
        </w:rPr>
      </w:pPr>
      <w:r w:rsidRPr="0013347C">
        <w:rPr>
          <w:rStyle w:val="DevConfigGray"/>
        </w:rPr>
        <w:t>!</w:t>
      </w:r>
    </w:p>
    <w:p w:rsidR="0013347C" w:rsidRPr="0013347C" w:rsidRDefault="0013347C" w:rsidP="00215F53">
      <w:pPr>
        <w:pStyle w:val="DevConfigs"/>
        <w:rPr>
          <w:rStyle w:val="DevConfigGray"/>
        </w:rPr>
      </w:pPr>
      <w:r w:rsidRPr="0013347C">
        <w:rPr>
          <w:rStyle w:val="DevConfigGray"/>
        </w:rPr>
        <w:t>end</w:t>
      </w:r>
    </w:p>
    <w:sectPr w:rsidR="0013347C" w:rsidRPr="0013347C"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610D" w:rsidRDefault="00D2610D" w:rsidP="0090659A">
      <w:pPr>
        <w:spacing w:after="0" w:line="240" w:lineRule="auto"/>
      </w:pPr>
      <w:r>
        <w:separator/>
      </w:r>
    </w:p>
    <w:p w:rsidR="00D2610D" w:rsidRDefault="00D2610D"/>
    <w:p w:rsidR="00D2610D" w:rsidRDefault="00D2610D"/>
    <w:p w:rsidR="00D2610D" w:rsidRDefault="00D2610D"/>
    <w:p w:rsidR="00D2610D" w:rsidRDefault="00D2610D"/>
  </w:endnote>
  <w:endnote w:type="continuationSeparator" w:id="0">
    <w:p w:rsidR="00D2610D" w:rsidRDefault="00D2610D" w:rsidP="0090659A">
      <w:pPr>
        <w:spacing w:after="0" w:line="240" w:lineRule="auto"/>
      </w:pPr>
      <w:r>
        <w:continuationSeparator/>
      </w:r>
    </w:p>
    <w:p w:rsidR="00D2610D" w:rsidRDefault="00D2610D"/>
    <w:p w:rsidR="00D2610D" w:rsidRDefault="00D2610D"/>
    <w:p w:rsidR="00D2610D" w:rsidRDefault="00D2610D"/>
    <w:p w:rsidR="00D2610D" w:rsidRDefault="00D261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307" w:rsidRPr="0090659A" w:rsidRDefault="008C4307" w:rsidP="008C4307">
    <w:pPr>
      <w:pStyle w:val="Footer"/>
      <w:rPr>
        <w:szCs w:val="16"/>
      </w:rP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24658E" w:rsidRPr="0090659A">
      <w:rPr>
        <w:b/>
        <w:szCs w:val="16"/>
      </w:rPr>
      <w:fldChar w:fldCharType="begin"/>
    </w:r>
    <w:r w:rsidRPr="0090659A">
      <w:rPr>
        <w:b/>
        <w:szCs w:val="16"/>
      </w:rPr>
      <w:instrText xml:space="preserve"> PAGE </w:instrText>
    </w:r>
    <w:r w:rsidR="0024658E" w:rsidRPr="0090659A">
      <w:rPr>
        <w:b/>
        <w:szCs w:val="16"/>
      </w:rPr>
      <w:fldChar w:fldCharType="separate"/>
    </w:r>
    <w:r w:rsidR="00FB6065">
      <w:rPr>
        <w:b/>
        <w:noProof/>
        <w:szCs w:val="16"/>
      </w:rPr>
      <w:t>17</w:t>
    </w:r>
    <w:r w:rsidR="0024658E" w:rsidRPr="0090659A">
      <w:rPr>
        <w:b/>
        <w:szCs w:val="16"/>
      </w:rPr>
      <w:fldChar w:fldCharType="end"/>
    </w:r>
    <w:r w:rsidRPr="0090659A">
      <w:rPr>
        <w:szCs w:val="16"/>
      </w:rPr>
      <w:t xml:space="preserve"> of </w:t>
    </w:r>
    <w:r w:rsidR="0024658E" w:rsidRPr="0090659A">
      <w:rPr>
        <w:b/>
        <w:szCs w:val="16"/>
      </w:rPr>
      <w:fldChar w:fldCharType="begin"/>
    </w:r>
    <w:r w:rsidRPr="0090659A">
      <w:rPr>
        <w:b/>
        <w:szCs w:val="16"/>
      </w:rPr>
      <w:instrText xml:space="preserve"> NUMPAGES  </w:instrText>
    </w:r>
    <w:r w:rsidR="0024658E" w:rsidRPr="0090659A">
      <w:rPr>
        <w:b/>
        <w:szCs w:val="16"/>
      </w:rPr>
      <w:fldChar w:fldCharType="separate"/>
    </w:r>
    <w:r w:rsidR="00FB6065">
      <w:rPr>
        <w:b/>
        <w:noProof/>
        <w:szCs w:val="16"/>
      </w:rPr>
      <w:t>17</w:t>
    </w:r>
    <w:r w:rsidR="0024658E"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307" w:rsidRPr="0090659A" w:rsidRDefault="008C4307" w:rsidP="008C4307">
    <w:pPr>
      <w:pStyle w:val="Footer"/>
      <w:rPr>
        <w:szCs w:val="16"/>
      </w:rP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24658E" w:rsidRPr="0090659A">
      <w:rPr>
        <w:b/>
        <w:szCs w:val="16"/>
      </w:rPr>
      <w:fldChar w:fldCharType="begin"/>
    </w:r>
    <w:r w:rsidRPr="0090659A">
      <w:rPr>
        <w:b/>
        <w:szCs w:val="16"/>
      </w:rPr>
      <w:instrText xml:space="preserve"> PAGE </w:instrText>
    </w:r>
    <w:r w:rsidR="0024658E" w:rsidRPr="0090659A">
      <w:rPr>
        <w:b/>
        <w:szCs w:val="16"/>
      </w:rPr>
      <w:fldChar w:fldCharType="separate"/>
    </w:r>
    <w:r w:rsidR="00FB6065">
      <w:rPr>
        <w:b/>
        <w:noProof/>
        <w:szCs w:val="16"/>
      </w:rPr>
      <w:t>1</w:t>
    </w:r>
    <w:r w:rsidR="0024658E" w:rsidRPr="0090659A">
      <w:rPr>
        <w:b/>
        <w:szCs w:val="16"/>
      </w:rPr>
      <w:fldChar w:fldCharType="end"/>
    </w:r>
    <w:r w:rsidRPr="0090659A">
      <w:rPr>
        <w:szCs w:val="16"/>
      </w:rPr>
      <w:t xml:space="preserve"> of </w:t>
    </w:r>
    <w:r w:rsidR="0024658E" w:rsidRPr="0090659A">
      <w:rPr>
        <w:b/>
        <w:szCs w:val="16"/>
      </w:rPr>
      <w:fldChar w:fldCharType="begin"/>
    </w:r>
    <w:r w:rsidRPr="0090659A">
      <w:rPr>
        <w:b/>
        <w:szCs w:val="16"/>
      </w:rPr>
      <w:instrText xml:space="preserve"> NUMPAGES  </w:instrText>
    </w:r>
    <w:r w:rsidR="0024658E" w:rsidRPr="0090659A">
      <w:rPr>
        <w:b/>
        <w:szCs w:val="16"/>
      </w:rPr>
      <w:fldChar w:fldCharType="separate"/>
    </w:r>
    <w:r w:rsidR="00FB6065">
      <w:rPr>
        <w:b/>
        <w:noProof/>
        <w:szCs w:val="16"/>
      </w:rPr>
      <w:t>17</w:t>
    </w:r>
    <w:r w:rsidR="0024658E"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610D" w:rsidRDefault="00D2610D" w:rsidP="0090659A">
      <w:pPr>
        <w:spacing w:after="0" w:line="240" w:lineRule="auto"/>
      </w:pPr>
      <w:r>
        <w:separator/>
      </w:r>
    </w:p>
    <w:p w:rsidR="00D2610D" w:rsidRDefault="00D2610D"/>
    <w:p w:rsidR="00D2610D" w:rsidRDefault="00D2610D"/>
    <w:p w:rsidR="00D2610D" w:rsidRDefault="00D2610D"/>
    <w:p w:rsidR="00D2610D" w:rsidRDefault="00D2610D"/>
  </w:footnote>
  <w:footnote w:type="continuationSeparator" w:id="0">
    <w:p w:rsidR="00D2610D" w:rsidRDefault="00D2610D" w:rsidP="0090659A">
      <w:pPr>
        <w:spacing w:after="0" w:line="240" w:lineRule="auto"/>
      </w:pPr>
      <w:r>
        <w:continuationSeparator/>
      </w:r>
    </w:p>
    <w:p w:rsidR="00D2610D" w:rsidRDefault="00D2610D"/>
    <w:p w:rsidR="00D2610D" w:rsidRDefault="00D2610D"/>
    <w:p w:rsidR="00D2610D" w:rsidRDefault="00D2610D"/>
    <w:p w:rsidR="00D2610D" w:rsidRDefault="00D261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3E9" w:rsidRDefault="00AC42EE" w:rsidP="00C52BA6">
    <w:pPr>
      <w:pStyle w:val="PageHead"/>
    </w:pPr>
    <w:r w:rsidRPr="00FD4A68">
      <w:t xml:space="preserve">Lab </w:t>
    </w:r>
    <w:r>
      <w:t>-</w:t>
    </w:r>
    <w:r w:rsidRPr="00FD4A68">
      <w:t xml:space="preserve"> </w:t>
    </w:r>
    <w:r w:rsidRPr="00617DA4">
      <w:t xml:space="preserve">Configuring </w:t>
    </w:r>
    <w:r>
      <w:t>Basic Single-Area OSPFv3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307" w:rsidRDefault="00AA1884">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31013A44"/>
    <w:multiLevelType w:val="hybridMultilevel"/>
    <w:tmpl w:val="111CE4F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6"/>
  </w:num>
  <w:num w:numId="6">
    <w:abstractNumId w:val="1"/>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ws Eldin">
    <w15:presenceInfo w15:providerId="AD" w15:userId="S::Aws.Eldin@polytechnic.bh::fe0a563d-0b80-4f73-8b4c-5a593e9ff8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BC5"/>
    <w:rsid w:val="00004175"/>
    <w:rsid w:val="000059C9"/>
    <w:rsid w:val="000160F7"/>
    <w:rsid w:val="00016D5B"/>
    <w:rsid w:val="00016F30"/>
    <w:rsid w:val="0002047C"/>
    <w:rsid w:val="00021B9A"/>
    <w:rsid w:val="000242D6"/>
    <w:rsid w:val="00024EE5"/>
    <w:rsid w:val="000265E0"/>
    <w:rsid w:val="00030BF9"/>
    <w:rsid w:val="00041AF6"/>
    <w:rsid w:val="00044E62"/>
    <w:rsid w:val="00050BA4"/>
    <w:rsid w:val="00051738"/>
    <w:rsid w:val="00052548"/>
    <w:rsid w:val="000558FD"/>
    <w:rsid w:val="00060696"/>
    <w:rsid w:val="00071C9D"/>
    <w:rsid w:val="00072ECD"/>
    <w:rsid w:val="000769CF"/>
    <w:rsid w:val="000815D8"/>
    <w:rsid w:val="000821C6"/>
    <w:rsid w:val="00085CC6"/>
    <w:rsid w:val="00087B10"/>
    <w:rsid w:val="000907E8"/>
    <w:rsid w:val="00090C07"/>
    <w:rsid w:val="00091E8D"/>
    <w:rsid w:val="0009378D"/>
    <w:rsid w:val="00097163"/>
    <w:rsid w:val="000A0D1F"/>
    <w:rsid w:val="000A22C8"/>
    <w:rsid w:val="000A3ED3"/>
    <w:rsid w:val="000B2344"/>
    <w:rsid w:val="000B367C"/>
    <w:rsid w:val="000B7DE5"/>
    <w:rsid w:val="000C170B"/>
    <w:rsid w:val="000C5215"/>
    <w:rsid w:val="000D0249"/>
    <w:rsid w:val="000D55B4"/>
    <w:rsid w:val="000E5619"/>
    <w:rsid w:val="000E65F0"/>
    <w:rsid w:val="000F072C"/>
    <w:rsid w:val="000F44C6"/>
    <w:rsid w:val="000F6743"/>
    <w:rsid w:val="001006C2"/>
    <w:rsid w:val="001033AE"/>
    <w:rsid w:val="00107B2B"/>
    <w:rsid w:val="00112AC5"/>
    <w:rsid w:val="001133DD"/>
    <w:rsid w:val="00120BCA"/>
    <w:rsid w:val="00120CBE"/>
    <w:rsid w:val="00124345"/>
    <w:rsid w:val="001261C4"/>
    <w:rsid w:val="0013347C"/>
    <w:rsid w:val="001366EC"/>
    <w:rsid w:val="0014219C"/>
    <w:rsid w:val="001425ED"/>
    <w:rsid w:val="00145C22"/>
    <w:rsid w:val="0014696B"/>
    <w:rsid w:val="00146EFB"/>
    <w:rsid w:val="00152462"/>
    <w:rsid w:val="00152F00"/>
    <w:rsid w:val="00154E3A"/>
    <w:rsid w:val="00157902"/>
    <w:rsid w:val="00163164"/>
    <w:rsid w:val="00163EF2"/>
    <w:rsid w:val="00166253"/>
    <w:rsid w:val="001710C0"/>
    <w:rsid w:val="00172AFB"/>
    <w:rsid w:val="001772B8"/>
    <w:rsid w:val="00180FBF"/>
    <w:rsid w:val="00182CF4"/>
    <w:rsid w:val="00183D7C"/>
    <w:rsid w:val="00186CE1"/>
    <w:rsid w:val="00191C45"/>
    <w:rsid w:val="00192F12"/>
    <w:rsid w:val="00193F14"/>
    <w:rsid w:val="001966F1"/>
    <w:rsid w:val="00196B74"/>
    <w:rsid w:val="001973EF"/>
    <w:rsid w:val="00197614"/>
    <w:rsid w:val="001A0312"/>
    <w:rsid w:val="001A15DA"/>
    <w:rsid w:val="001A2694"/>
    <w:rsid w:val="001A3CC7"/>
    <w:rsid w:val="001A5C90"/>
    <w:rsid w:val="001A69AC"/>
    <w:rsid w:val="001B67D8"/>
    <w:rsid w:val="001B6F95"/>
    <w:rsid w:val="001C05A1"/>
    <w:rsid w:val="001C1B00"/>
    <w:rsid w:val="001C1D9E"/>
    <w:rsid w:val="001C74E4"/>
    <w:rsid w:val="001C7C3B"/>
    <w:rsid w:val="001D260A"/>
    <w:rsid w:val="001D5B6F"/>
    <w:rsid w:val="001E0AB8"/>
    <w:rsid w:val="001E38E0"/>
    <w:rsid w:val="001E4E72"/>
    <w:rsid w:val="001E62B3"/>
    <w:rsid w:val="001F0171"/>
    <w:rsid w:val="001F02CA"/>
    <w:rsid w:val="001F0D77"/>
    <w:rsid w:val="001F695B"/>
    <w:rsid w:val="001F75C9"/>
    <w:rsid w:val="001F7DD8"/>
    <w:rsid w:val="00200A9A"/>
    <w:rsid w:val="00201928"/>
    <w:rsid w:val="0020282C"/>
    <w:rsid w:val="00203E26"/>
    <w:rsid w:val="0020449C"/>
    <w:rsid w:val="002113B8"/>
    <w:rsid w:val="00213734"/>
    <w:rsid w:val="00215665"/>
    <w:rsid w:val="00215F53"/>
    <w:rsid w:val="002163BB"/>
    <w:rsid w:val="0021792C"/>
    <w:rsid w:val="00217D1C"/>
    <w:rsid w:val="002240AB"/>
    <w:rsid w:val="00225E37"/>
    <w:rsid w:val="00242E3A"/>
    <w:rsid w:val="00245560"/>
    <w:rsid w:val="0024658E"/>
    <w:rsid w:val="002506CF"/>
    <w:rsid w:val="0025107F"/>
    <w:rsid w:val="00260CD4"/>
    <w:rsid w:val="002639D8"/>
    <w:rsid w:val="00265F77"/>
    <w:rsid w:val="00266C83"/>
    <w:rsid w:val="002768DC"/>
    <w:rsid w:val="002850CF"/>
    <w:rsid w:val="00287A44"/>
    <w:rsid w:val="00294D0A"/>
    <w:rsid w:val="002A6C56"/>
    <w:rsid w:val="002B6E0A"/>
    <w:rsid w:val="002C090C"/>
    <w:rsid w:val="002C1243"/>
    <w:rsid w:val="002C1815"/>
    <w:rsid w:val="002C475E"/>
    <w:rsid w:val="002C6AD6"/>
    <w:rsid w:val="002D1C3F"/>
    <w:rsid w:val="002D6C2A"/>
    <w:rsid w:val="002D7A86"/>
    <w:rsid w:val="002E4C27"/>
    <w:rsid w:val="002E5AAD"/>
    <w:rsid w:val="002F3680"/>
    <w:rsid w:val="002F45FF"/>
    <w:rsid w:val="002F6D17"/>
    <w:rsid w:val="002F785C"/>
    <w:rsid w:val="003002DF"/>
    <w:rsid w:val="0030158C"/>
    <w:rsid w:val="00302887"/>
    <w:rsid w:val="003056EB"/>
    <w:rsid w:val="00306158"/>
    <w:rsid w:val="003071FF"/>
    <w:rsid w:val="00310652"/>
    <w:rsid w:val="0031371D"/>
    <w:rsid w:val="0031450C"/>
    <w:rsid w:val="00314F15"/>
    <w:rsid w:val="0031789F"/>
    <w:rsid w:val="00320788"/>
    <w:rsid w:val="003233A3"/>
    <w:rsid w:val="00323A1A"/>
    <w:rsid w:val="0034455D"/>
    <w:rsid w:val="0034604B"/>
    <w:rsid w:val="00346D17"/>
    <w:rsid w:val="00347972"/>
    <w:rsid w:val="003506FB"/>
    <w:rsid w:val="00353ED1"/>
    <w:rsid w:val="0035469B"/>
    <w:rsid w:val="003559CC"/>
    <w:rsid w:val="003569D7"/>
    <w:rsid w:val="003608AC"/>
    <w:rsid w:val="0036465A"/>
    <w:rsid w:val="00377F0D"/>
    <w:rsid w:val="00384CB4"/>
    <w:rsid w:val="00392C65"/>
    <w:rsid w:val="00392ED5"/>
    <w:rsid w:val="003A077B"/>
    <w:rsid w:val="003A19DC"/>
    <w:rsid w:val="003A1B45"/>
    <w:rsid w:val="003A1F88"/>
    <w:rsid w:val="003A635B"/>
    <w:rsid w:val="003B46FC"/>
    <w:rsid w:val="003B5767"/>
    <w:rsid w:val="003B7605"/>
    <w:rsid w:val="003B7CCA"/>
    <w:rsid w:val="003C6BCA"/>
    <w:rsid w:val="003C7902"/>
    <w:rsid w:val="003D0BFF"/>
    <w:rsid w:val="003D442F"/>
    <w:rsid w:val="003E1A53"/>
    <w:rsid w:val="003E40E8"/>
    <w:rsid w:val="003E5BE5"/>
    <w:rsid w:val="003E75C9"/>
    <w:rsid w:val="003F18D1"/>
    <w:rsid w:val="003F4F0E"/>
    <w:rsid w:val="003F5391"/>
    <w:rsid w:val="003F6E06"/>
    <w:rsid w:val="00403C7A"/>
    <w:rsid w:val="004057A6"/>
    <w:rsid w:val="00406554"/>
    <w:rsid w:val="004131B0"/>
    <w:rsid w:val="0041389E"/>
    <w:rsid w:val="00416C42"/>
    <w:rsid w:val="00422476"/>
    <w:rsid w:val="0042358F"/>
    <w:rsid w:val="0042385C"/>
    <w:rsid w:val="00431654"/>
    <w:rsid w:val="00434926"/>
    <w:rsid w:val="00444217"/>
    <w:rsid w:val="004478F4"/>
    <w:rsid w:val="00450F7A"/>
    <w:rsid w:val="00452C6D"/>
    <w:rsid w:val="00455E0B"/>
    <w:rsid w:val="00457A3C"/>
    <w:rsid w:val="00461829"/>
    <w:rsid w:val="004659EE"/>
    <w:rsid w:val="004936C2"/>
    <w:rsid w:val="0049379C"/>
    <w:rsid w:val="004A1CA0"/>
    <w:rsid w:val="004A22E9"/>
    <w:rsid w:val="004A2BD8"/>
    <w:rsid w:val="004A4ACD"/>
    <w:rsid w:val="004A5BC5"/>
    <w:rsid w:val="004B023D"/>
    <w:rsid w:val="004B4AE9"/>
    <w:rsid w:val="004B4CA9"/>
    <w:rsid w:val="004C0807"/>
    <w:rsid w:val="004C0909"/>
    <w:rsid w:val="004C1648"/>
    <w:rsid w:val="004C3C14"/>
    <w:rsid w:val="004C3F97"/>
    <w:rsid w:val="004C40AE"/>
    <w:rsid w:val="004D01F2"/>
    <w:rsid w:val="004D3339"/>
    <w:rsid w:val="004D34F1"/>
    <w:rsid w:val="004D353F"/>
    <w:rsid w:val="004D36D7"/>
    <w:rsid w:val="004D682B"/>
    <w:rsid w:val="004E6152"/>
    <w:rsid w:val="004F344A"/>
    <w:rsid w:val="004F3B44"/>
    <w:rsid w:val="00504ED4"/>
    <w:rsid w:val="00507277"/>
    <w:rsid w:val="00510639"/>
    <w:rsid w:val="00511DA3"/>
    <w:rsid w:val="00515340"/>
    <w:rsid w:val="00516142"/>
    <w:rsid w:val="00520027"/>
    <w:rsid w:val="0052093C"/>
    <w:rsid w:val="00521B31"/>
    <w:rsid w:val="00522469"/>
    <w:rsid w:val="0052400A"/>
    <w:rsid w:val="00524F48"/>
    <w:rsid w:val="00526B5D"/>
    <w:rsid w:val="00530E18"/>
    <w:rsid w:val="005353FE"/>
    <w:rsid w:val="00536F43"/>
    <w:rsid w:val="005510BA"/>
    <w:rsid w:val="00554B4E"/>
    <w:rsid w:val="00556C02"/>
    <w:rsid w:val="005570B4"/>
    <w:rsid w:val="00561BB2"/>
    <w:rsid w:val="00563249"/>
    <w:rsid w:val="00570A65"/>
    <w:rsid w:val="00571B6F"/>
    <w:rsid w:val="00576255"/>
    <w:rsid w:val="005762B1"/>
    <w:rsid w:val="00580456"/>
    <w:rsid w:val="00580E73"/>
    <w:rsid w:val="00593386"/>
    <w:rsid w:val="00594DA4"/>
    <w:rsid w:val="00595D28"/>
    <w:rsid w:val="00596998"/>
    <w:rsid w:val="005A6E62"/>
    <w:rsid w:val="005C00FE"/>
    <w:rsid w:val="005D24CF"/>
    <w:rsid w:val="005D2B29"/>
    <w:rsid w:val="005D354A"/>
    <w:rsid w:val="005E3054"/>
    <w:rsid w:val="005E3235"/>
    <w:rsid w:val="005E4176"/>
    <w:rsid w:val="005E65B5"/>
    <w:rsid w:val="005F3AE9"/>
    <w:rsid w:val="006007BB"/>
    <w:rsid w:val="00601DC0"/>
    <w:rsid w:val="006034CB"/>
    <w:rsid w:val="006076DA"/>
    <w:rsid w:val="006131CE"/>
    <w:rsid w:val="0061336B"/>
    <w:rsid w:val="00617D6E"/>
    <w:rsid w:val="00617DA4"/>
    <w:rsid w:val="00622D61"/>
    <w:rsid w:val="00623375"/>
    <w:rsid w:val="00624198"/>
    <w:rsid w:val="00640B02"/>
    <w:rsid w:val="006428E5"/>
    <w:rsid w:val="00644958"/>
    <w:rsid w:val="00650E6F"/>
    <w:rsid w:val="006550C5"/>
    <w:rsid w:val="00667320"/>
    <w:rsid w:val="00672919"/>
    <w:rsid w:val="006741CA"/>
    <w:rsid w:val="00675008"/>
    <w:rsid w:val="006809B6"/>
    <w:rsid w:val="00680C71"/>
    <w:rsid w:val="00686587"/>
    <w:rsid w:val="006904CF"/>
    <w:rsid w:val="00695EE2"/>
    <w:rsid w:val="0069660B"/>
    <w:rsid w:val="006A000F"/>
    <w:rsid w:val="006A1B33"/>
    <w:rsid w:val="006A22C5"/>
    <w:rsid w:val="006A48F1"/>
    <w:rsid w:val="006A64A6"/>
    <w:rsid w:val="006A71A3"/>
    <w:rsid w:val="006A77B7"/>
    <w:rsid w:val="006B03F2"/>
    <w:rsid w:val="006B1639"/>
    <w:rsid w:val="006B3A7F"/>
    <w:rsid w:val="006B5CA7"/>
    <w:rsid w:val="006B5E89"/>
    <w:rsid w:val="006C19B2"/>
    <w:rsid w:val="006C30A0"/>
    <w:rsid w:val="006C35FF"/>
    <w:rsid w:val="006C57F2"/>
    <w:rsid w:val="006C5949"/>
    <w:rsid w:val="006C6832"/>
    <w:rsid w:val="006C6C81"/>
    <w:rsid w:val="006D1370"/>
    <w:rsid w:val="006D2B54"/>
    <w:rsid w:val="006D2C28"/>
    <w:rsid w:val="006D3FC1"/>
    <w:rsid w:val="006E6581"/>
    <w:rsid w:val="006E71DF"/>
    <w:rsid w:val="006F1CC4"/>
    <w:rsid w:val="006F2A86"/>
    <w:rsid w:val="006F3163"/>
    <w:rsid w:val="00702A7B"/>
    <w:rsid w:val="00705FEC"/>
    <w:rsid w:val="0071147A"/>
    <w:rsid w:val="0071185D"/>
    <w:rsid w:val="007222AD"/>
    <w:rsid w:val="007267CF"/>
    <w:rsid w:val="007307B7"/>
    <w:rsid w:val="00731F3F"/>
    <w:rsid w:val="00733BAB"/>
    <w:rsid w:val="007379AD"/>
    <w:rsid w:val="007436BF"/>
    <w:rsid w:val="007443E9"/>
    <w:rsid w:val="00745DCE"/>
    <w:rsid w:val="00753614"/>
    <w:rsid w:val="00753D89"/>
    <w:rsid w:val="00755C9B"/>
    <w:rsid w:val="00760FE4"/>
    <w:rsid w:val="00763D8B"/>
    <w:rsid w:val="00765343"/>
    <w:rsid w:val="007657F6"/>
    <w:rsid w:val="00765E47"/>
    <w:rsid w:val="0077125A"/>
    <w:rsid w:val="00771556"/>
    <w:rsid w:val="00773BAB"/>
    <w:rsid w:val="007853A2"/>
    <w:rsid w:val="00786684"/>
    <w:rsid w:val="00786F58"/>
    <w:rsid w:val="00787CC1"/>
    <w:rsid w:val="00792F4E"/>
    <w:rsid w:val="0079398D"/>
    <w:rsid w:val="00794F5C"/>
    <w:rsid w:val="00796C25"/>
    <w:rsid w:val="007A287C"/>
    <w:rsid w:val="007A3B2A"/>
    <w:rsid w:val="007B150D"/>
    <w:rsid w:val="007B5522"/>
    <w:rsid w:val="007C0916"/>
    <w:rsid w:val="007C0EE0"/>
    <w:rsid w:val="007C1B71"/>
    <w:rsid w:val="007C2FBB"/>
    <w:rsid w:val="007C7164"/>
    <w:rsid w:val="007D1875"/>
    <w:rsid w:val="007D1984"/>
    <w:rsid w:val="007D2AFE"/>
    <w:rsid w:val="007D5A77"/>
    <w:rsid w:val="007E3FEA"/>
    <w:rsid w:val="007F0A0B"/>
    <w:rsid w:val="007F3A60"/>
    <w:rsid w:val="007F3D0B"/>
    <w:rsid w:val="007F7C94"/>
    <w:rsid w:val="00807BE3"/>
    <w:rsid w:val="00810E4B"/>
    <w:rsid w:val="00814BAA"/>
    <w:rsid w:val="00816FF4"/>
    <w:rsid w:val="00824295"/>
    <w:rsid w:val="0082466B"/>
    <w:rsid w:val="008313F3"/>
    <w:rsid w:val="008405BB"/>
    <w:rsid w:val="00846494"/>
    <w:rsid w:val="00847B20"/>
    <w:rsid w:val="008509D3"/>
    <w:rsid w:val="00853418"/>
    <w:rsid w:val="0085712B"/>
    <w:rsid w:val="00857CF6"/>
    <w:rsid w:val="008610ED"/>
    <w:rsid w:val="00861C6A"/>
    <w:rsid w:val="00865199"/>
    <w:rsid w:val="00867EAF"/>
    <w:rsid w:val="0087072F"/>
    <w:rsid w:val="00873C6B"/>
    <w:rsid w:val="0088426A"/>
    <w:rsid w:val="008852BA"/>
    <w:rsid w:val="00890108"/>
    <w:rsid w:val="008928C7"/>
    <w:rsid w:val="00893877"/>
    <w:rsid w:val="0089532C"/>
    <w:rsid w:val="00896165"/>
    <w:rsid w:val="00896681"/>
    <w:rsid w:val="008A1123"/>
    <w:rsid w:val="008A2749"/>
    <w:rsid w:val="008A3A90"/>
    <w:rsid w:val="008A3C70"/>
    <w:rsid w:val="008B06D4"/>
    <w:rsid w:val="008B4F20"/>
    <w:rsid w:val="008B7FFD"/>
    <w:rsid w:val="008C2920"/>
    <w:rsid w:val="008C4307"/>
    <w:rsid w:val="008C549B"/>
    <w:rsid w:val="008D23DF"/>
    <w:rsid w:val="008D73BF"/>
    <w:rsid w:val="008D7F09"/>
    <w:rsid w:val="008E30CD"/>
    <w:rsid w:val="008E5B64"/>
    <w:rsid w:val="008E7DAA"/>
    <w:rsid w:val="008F0094"/>
    <w:rsid w:val="008F340F"/>
    <w:rsid w:val="008F3CD3"/>
    <w:rsid w:val="00903523"/>
    <w:rsid w:val="0090659A"/>
    <w:rsid w:val="00911080"/>
    <w:rsid w:val="00915986"/>
    <w:rsid w:val="00917624"/>
    <w:rsid w:val="00930386"/>
    <w:rsid w:val="009309F5"/>
    <w:rsid w:val="00933237"/>
    <w:rsid w:val="00933F28"/>
    <w:rsid w:val="00943DF3"/>
    <w:rsid w:val="009476C0"/>
    <w:rsid w:val="00947F7A"/>
    <w:rsid w:val="009505AF"/>
    <w:rsid w:val="00951FB9"/>
    <w:rsid w:val="00952BF4"/>
    <w:rsid w:val="009560F8"/>
    <w:rsid w:val="00960063"/>
    <w:rsid w:val="0096046B"/>
    <w:rsid w:val="00963371"/>
    <w:rsid w:val="00963E34"/>
    <w:rsid w:val="00964DFA"/>
    <w:rsid w:val="0096584E"/>
    <w:rsid w:val="00975A85"/>
    <w:rsid w:val="0098155C"/>
    <w:rsid w:val="00983B77"/>
    <w:rsid w:val="0098615E"/>
    <w:rsid w:val="0099127D"/>
    <w:rsid w:val="00996053"/>
    <w:rsid w:val="009967DC"/>
    <w:rsid w:val="009A04E4"/>
    <w:rsid w:val="009A0B2F"/>
    <w:rsid w:val="009A1CF4"/>
    <w:rsid w:val="009A37D7"/>
    <w:rsid w:val="009A4E17"/>
    <w:rsid w:val="009A6955"/>
    <w:rsid w:val="009A78C4"/>
    <w:rsid w:val="009B341C"/>
    <w:rsid w:val="009B5747"/>
    <w:rsid w:val="009D2C27"/>
    <w:rsid w:val="009E2309"/>
    <w:rsid w:val="009E42B9"/>
    <w:rsid w:val="009E79AD"/>
    <w:rsid w:val="009F0869"/>
    <w:rsid w:val="009F4650"/>
    <w:rsid w:val="009F4C2E"/>
    <w:rsid w:val="00A00833"/>
    <w:rsid w:val="00A014A3"/>
    <w:rsid w:val="00A0412D"/>
    <w:rsid w:val="00A042D6"/>
    <w:rsid w:val="00A1729E"/>
    <w:rsid w:val="00A21115"/>
    <w:rsid w:val="00A21211"/>
    <w:rsid w:val="00A26371"/>
    <w:rsid w:val="00A27DCF"/>
    <w:rsid w:val="00A34E7F"/>
    <w:rsid w:val="00A46F0A"/>
    <w:rsid w:val="00A46F25"/>
    <w:rsid w:val="00A47CC2"/>
    <w:rsid w:val="00A502BA"/>
    <w:rsid w:val="00A60146"/>
    <w:rsid w:val="00A622C4"/>
    <w:rsid w:val="00A62811"/>
    <w:rsid w:val="00A6283D"/>
    <w:rsid w:val="00A638DE"/>
    <w:rsid w:val="00A66307"/>
    <w:rsid w:val="00A670E8"/>
    <w:rsid w:val="00A754B4"/>
    <w:rsid w:val="00A807C1"/>
    <w:rsid w:val="00A83374"/>
    <w:rsid w:val="00A83BC1"/>
    <w:rsid w:val="00A96172"/>
    <w:rsid w:val="00AA1884"/>
    <w:rsid w:val="00AA55C6"/>
    <w:rsid w:val="00AB0D6A"/>
    <w:rsid w:val="00AB43B3"/>
    <w:rsid w:val="00AB49B9"/>
    <w:rsid w:val="00AB758A"/>
    <w:rsid w:val="00AC027E"/>
    <w:rsid w:val="00AC1E7E"/>
    <w:rsid w:val="00AC42EE"/>
    <w:rsid w:val="00AC4431"/>
    <w:rsid w:val="00AC507D"/>
    <w:rsid w:val="00AC66E4"/>
    <w:rsid w:val="00AC6874"/>
    <w:rsid w:val="00AD4578"/>
    <w:rsid w:val="00AD4809"/>
    <w:rsid w:val="00AD68E9"/>
    <w:rsid w:val="00AE350B"/>
    <w:rsid w:val="00AE56C0"/>
    <w:rsid w:val="00AF40BD"/>
    <w:rsid w:val="00B00914"/>
    <w:rsid w:val="00B02A8E"/>
    <w:rsid w:val="00B052EE"/>
    <w:rsid w:val="00B1081F"/>
    <w:rsid w:val="00B113B2"/>
    <w:rsid w:val="00B27499"/>
    <w:rsid w:val="00B3010D"/>
    <w:rsid w:val="00B31CE5"/>
    <w:rsid w:val="00B348EB"/>
    <w:rsid w:val="00B35151"/>
    <w:rsid w:val="00B433F2"/>
    <w:rsid w:val="00B44A68"/>
    <w:rsid w:val="00B458E8"/>
    <w:rsid w:val="00B5397B"/>
    <w:rsid w:val="00B62809"/>
    <w:rsid w:val="00B6312A"/>
    <w:rsid w:val="00B709F2"/>
    <w:rsid w:val="00B7675A"/>
    <w:rsid w:val="00B81898"/>
    <w:rsid w:val="00B82CDC"/>
    <w:rsid w:val="00B8606B"/>
    <w:rsid w:val="00B878E7"/>
    <w:rsid w:val="00B97278"/>
    <w:rsid w:val="00B97943"/>
    <w:rsid w:val="00BA1D0B"/>
    <w:rsid w:val="00BA64E9"/>
    <w:rsid w:val="00BA6891"/>
    <w:rsid w:val="00BA6972"/>
    <w:rsid w:val="00BB1E0D"/>
    <w:rsid w:val="00BB4D9B"/>
    <w:rsid w:val="00BB73FF"/>
    <w:rsid w:val="00BB7688"/>
    <w:rsid w:val="00BC7CAC"/>
    <w:rsid w:val="00BD6D76"/>
    <w:rsid w:val="00BD7E29"/>
    <w:rsid w:val="00BE4E38"/>
    <w:rsid w:val="00BE56B3"/>
    <w:rsid w:val="00BF04E8"/>
    <w:rsid w:val="00BF16BF"/>
    <w:rsid w:val="00BF4D1F"/>
    <w:rsid w:val="00BF7722"/>
    <w:rsid w:val="00C009A9"/>
    <w:rsid w:val="00C01E9C"/>
    <w:rsid w:val="00C02A73"/>
    <w:rsid w:val="00C063D2"/>
    <w:rsid w:val="00C07B7D"/>
    <w:rsid w:val="00C07FD9"/>
    <w:rsid w:val="00C10838"/>
    <w:rsid w:val="00C10955"/>
    <w:rsid w:val="00C11C4D"/>
    <w:rsid w:val="00C16B38"/>
    <w:rsid w:val="00C1712C"/>
    <w:rsid w:val="00C23E16"/>
    <w:rsid w:val="00C2414C"/>
    <w:rsid w:val="00C2531F"/>
    <w:rsid w:val="00C27E37"/>
    <w:rsid w:val="00C31E2B"/>
    <w:rsid w:val="00C32713"/>
    <w:rsid w:val="00C351B8"/>
    <w:rsid w:val="00C410D9"/>
    <w:rsid w:val="00C44DB7"/>
    <w:rsid w:val="00C4510A"/>
    <w:rsid w:val="00C46A2A"/>
    <w:rsid w:val="00C47F2E"/>
    <w:rsid w:val="00C52BA6"/>
    <w:rsid w:val="00C57A1A"/>
    <w:rsid w:val="00C6258F"/>
    <w:rsid w:val="00C63DF6"/>
    <w:rsid w:val="00C63E58"/>
    <w:rsid w:val="00C6495E"/>
    <w:rsid w:val="00C670EE"/>
    <w:rsid w:val="00C67E3B"/>
    <w:rsid w:val="00C72EDA"/>
    <w:rsid w:val="00C730A9"/>
    <w:rsid w:val="00C75368"/>
    <w:rsid w:val="00C81112"/>
    <w:rsid w:val="00C83DE6"/>
    <w:rsid w:val="00C90311"/>
    <w:rsid w:val="00C91C26"/>
    <w:rsid w:val="00CA462B"/>
    <w:rsid w:val="00CA73D5"/>
    <w:rsid w:val="00CC1C87"/>
    <w:rsid w:val="00CC3000"/>
    <w:rsid w:val="00CC4859"/>
    <w:rsid w:val="00CC4E5F"/>
    <w:rsid w:val="00CC7A35"/>
    <w:rsid w:val="00CD072A"/>
    <w:rsid w:val="00CD7F73"/>
    <w:rsid w:val="00CE26C5"/>
    <w:rsid w:val="00CE36AF"/>
    <w:rsid w:val="00CE54DD"/>
    <w:rsid w:val="00CE65FB"/>
    <w:rsid w:val="00CF0DA5"/>
    <w:rsid w:val="00CF5D31"/>
    <w:rsid w:val="00CF5F3B"/>
    <w:rsid w:val="00CF791A"/>
    <w:rsid w:val="00D00D7D"/>
    <w:rsid w:val="00D0343D"/>
    <w:rsid w:val="00D139C8"/>
    <w:rsid w:val="00D17F81"/>
    <w:rsid w:val="00D2610D"/>
    <w:rsid w:val="00D2758C"/>
    <w:rsid w:val="00D275CA"/>
    <w:rsid w:val="00D2789B"/>
    <w:rsid w:val="00D345AB"/>
    <w:rsid w:val="00D348B1"/>
    <w:rsid w:val="00D37A6C"/>
    <w:rsid w:val="00D41566"/>
    <w:rsid w:val="00D4305F"/>
    <w:rsid w:val="00D458EC"/>
    <w:rsid w:val="00D501B0"/>
    <w:rsid w:val="00D52582"/>
    <w:rsid w:val="00D55CC6"/>
    <w:rsid w:val="00D56A0E"/>
    <w:rsid w:val="00D57AD3"/>
    <w:rsid w:val="00D60527"/>
    <w:rsid w:val="00D635FE"/>
    <w:rsid w:val="00D67D1B"/>
    <w:rsid w:val="00D729DE"/>
    <w:rsid w:val="00D75B6A"/>
    <w:rsid w:val="00D84BDA"/>
    <w:rsid w:val="00D85D32"/>
    <w:rsid w:val="00D876A8"/>
    <w:rsid w:val="00D87F26"/>
    <w:rsid w:val="00D91B1A"/>
    <w:rsid w:val="00D93063"/>
    <w:rsid w:val="00D933B0"/>
    <w:rsid w:val="00D94C88"/>
    <w:rsid w:val="00D977E8"/>
    <w:rsid w:val="00D97B16"/>
    <w:rsid w:val="00DB1C89"/>
    <w:rsid w:val="00DB3763"/>
    <w:rsid w:val="00DB4029"/>
    <w:rsid w:val="00DB5F4D"/>
    <w:rsid w:val="00DB6DA5"/>
    <w:rsid w:val="00DC076B"/>
    <w:rsid w:val="00DC186F"/>
    <w:rsid w:val="00DC252F"/>
    <w:rsid w:val="00DC6050"/>
    <w:rsid w:val="00DD36E7"/>
    <w:rsid w:val="00DD43EA"/>
    <w:rsid w:val="00DE6F44"/>
    <w:rsid w:val="00DF47FE"/>
    <w:rsid w:val="00E037D9"/>
    <w:rsid w:val="00E04927"/>
    <w:rsid w:val="00E130EB"/>
    <w:rsid w:val="00E162CD"/>
    <w:rsid w:val="00E17FA5"/>
    <w:rsid w:val="00E20BAB"/>
    <w:rsid w:val="00E24AB4"/>
    <w:rsid w:val="00E25F44"/>
    <w:rsid w:val="00E26930"/>
    <w:rsid w:val="00E270FC"/>
    <w:rsid w:val="00E27257"/>
    <w:rsid w:val="00E3168F"/>
    <w:rsid w:val="00E36320"/>
    <w:rsid w:val="00E449D0"/>
    <w:rsid w:val="00E4506A"/>
    <w:rsid w:val="00E500F7"/>
    <w:rsid w:val="00E511F4"/>
    <w:rsid w:val="00E53F99"/>
    <w:rsid w:val="00E56510"/>
    <w:rsid w:val="00E62EA8"/>
    <w:rsid w:val="00E67A6E"/>
    <w:rsid w:val="00E71B43"/>
    <w:rsid w:val="00E81612"/>
    <w:rsid w:val="00E87D18"/>
    <w:rsid w:val="00E87D62"/>
    <w:rsid w:val="00EA486E"/>
    <w:rsid w:val="00EA4FA3"/>
    <w:rsid w:val="00EA5E7F"/>
    <w:rsid w:val="00EB001B"/>
    <w:rsid w:val="00EB3082"/>
    <w:rsid w:val="00EB6C33"/>
    <w:rsid w:val="00EC2CB8"/>
    <w:rsid w:val="00ED0014"/>
    <w:rsid w:val="00ED0187"/>
    <w:rsid w:val="00ED6019"/>
    <w:rsid w:val="00ED7830"/>
    <w:rsid w:val="00ED7A38"/>
    <w:rsid w:val="00EE0A2A"/>
    <w:rsid w:val="00EE3909"/>
    <w:rsid w:val="00EF4205"/>
    <w:rsid w:val="00EF51DD"/>
    <w:rsid w:val="00EF5939"/>
    <w:rsid w:val="00F01714"/>
    <w:rsid w:val="00F0258F"/>
    <w:rsid w:val="00F02D06"/>
    <w:rsid w:val="00F056E5"/>
    <w:rsid w:val="00F06FDD"/>
    <w:rsid w:val="00F10819"/>
    <w:rsid w:val="00F16F35"/>
    <w:rsid w:val="00F2229D"/>
    <w:rsid w:val="00F25ABB"/>
    <w:rsid w:val="00F27963"/>
    <w:rsid w:val="00F27F38"/>
    <w:rsid w:val="00F30446"/>
    <w:rsid w:val="00F30E99"/>
    <w:rsid w:val="00F4135D"/>
    <w:rsid w:val="00F41F1B"/>
    <w:rsid w:val="00F46BD9"/>
    <w:rsid w:val="00F60BE0"/>
    <w:rsid w:val="00F60E03"/>
    <w:rsid w:val="00F6280E"/>
    <w:rsid w:val="00F644D5"/>
    <w:rsid w:val="00F649A4"/>
    <w:rsid w:val="00F65D52"/>
    <w:rsid w:val="00F7050A"/>
    <w:rsid w:val="00F75533"/>
    <w:rsid w:val="00F8213A"/>
    <w:rsid w:val="00FA1DCA"/>
    <w:rsid w:val="00FA3811"/>
    <w:rsid w:val="00FA3B9F"/>
    <w:rsid w:val="00FA3F06"/>
    <w:rsid w:val="00FA4A26"/>
    <w:rsid w:val="00FA7084"/>
    <w:rsid w:val="00FA7BEF"/>
    <w:rsid w:val="00FB1929"/>
    <w:rsid w:val="00FB5FD9"/>
    <w:rsid w:val="00FB6065"/>
    <w:rsid w:val="00FD33AB"/>
    <w:rsid w:val="00FD4724"/>
    <w:rsid w:val="00FD4A68"/>
    <w:rsid w:val="00FD68ED"/>
    <w:rsid w:val="00FE2824"/>
    <w:rsid w:val="00FE661F"/>
    <w:rsid w:val="00FE7FE4"/>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2CD81"/>
  <w15:docId w15:val="{65459005-EFA9-4E43-9C99-9576FA3E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TOC6">
    <w:name w:val="toc 6"/>
    <w:basedOn w:val="Normal"/>
    <w:next w:val="Normal"/>
    <w:autoRedefine/>
    <w:semiHidden/>
    <w:rsid w:val="00AE350B"/>
    <w:pPr>
      <w:spacing w:before="0" w:after="0" w:line="240" w:lineRule="auto"/>
      <w:ind w:left="1000"/>
    </w:pPr>
    <w:rPr>
      <w:rFonts w:ascii="Times New Roman" w:eastAsia="Times New Roman" w:hAnsi="Times New Roman"/>
      <w:sz w:val="18"/>
      <w:szCs w:val="18"/>
    </w:rPr>
  </w:style>
  <w:style w:type="paragraph" w:customStyle="1" w:styleId="Default">
    <w:name w:val="Default"/>
    <w:rsid w:val="00595D28"/>
    <w:pPr>
      <w:autoSpaceDE w:val="0"/>
      <w:autoSpaceDN w:val="0"/>
      <w:adjustRightInd w:val="0"/>
    </w:pPr>
    <w:rPr>
      <w:rFonts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721058">
      <w:bodyDiv w:val="1"/>
      <w:marLeft w:val="0"/>
      <w:marRight w:val="0"/>
      <w:marTop w:val="0"/>
      <w:marBottom w:val="0"/>
      <w:divBdr>
        <w:top w:val="none" w:sz="0" w:space="0" w:color="auto"/>
        <w:left w:val="none" w:sz="0" w:space="0" w:color="auto"/>
        <w:bottom w:val="none" w:sz="0" w:space="0" w:color="auto"/>
        <w:right w:val="none" w:sz="0" w:space="0" w:color="auto"/>
      </w:divBdr>
    </w:div>
    <w:div w:id="1074622644">
      <w:bodyDiv w:val="1"/>
      <w:marLeft w:val="0"/>
      <w:marRight w:val="0"/>
      <w:marTop w:val="0"/>
      <w:marBottom w:val="0"/>
      <w:divBdr>
        <w:top w:val="none" w:sz="0" w:space="0" w:color="auto"/>
        <w:left w:val="none" w:sz="0" w:space="0" w:color="auto"/>
        <w:bottom w:val="none" w:sz="0" w:space="0" w:color="auto"/>
        <w:right w:val="none" w:sz="0" w:space="0" w:color="auto"/>
      </w:divBdr>
    </w:div>
    <w:div w:id="155458536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542B50-9633-4E46-9592-4166271E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3579</Words>
  <Characters>20405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Aws Eldin</cp:lastModifiedBy>
  <cp:revision>4</cp:revision>
  <dcterms:created xsi:type="dcterms:W3CDTF">2016-05-19T09:54:00Z</dcterms:created>
  <dcterms:modified xsi:type="dcterms:W3CDTF">2019-05-23T11:03:00Z</dcterms:modified>
</cp:coreProperties>
</file>